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846"/>
        <w:gridCol w:w="3544"/>
        <w:gridCol w:w="4619"/>
      </w:tblGrid>
      <w:tr w:rsidR="00595A2D" w14:paraId="4825675A" w14:textId="77777777" w:rsidTr="00595A2D">
        <w:tc>
          <w:tcPr>
            <w:tcW w:w="846" w:type="dxa"/>
            <w:tcBorders>
              <w:left w:val="nil"/>
              <w:bottom w:val="single" w:sz="4" w:space="0" w:color="auto"/>
              <w:right w:val="nil"/>
            </w:tcBorders>
          </w:tcPr>
          <w:p w14:paraId="5CDB3083" w14:textId="071FFD3F" w:rsidR="00595A2D" w:rsidRDefault="00595A2D" w:rsidP="00A2514D">
            <w:pPr>
              <w:spacing w:after="100" w:afterAutospacing="1"/>
              <w:rPr>
                <w:rFonts w:cs="Times New Roman (Body CS)"/>
              </w:rPr>
            </w:pPr>
            <w:r>
              <w:rPr>
                <w:rFonts w:cs="Times New Roman (Body CS)"/>
              </w:rPr>
              <w:t>Sr No.</w:t>
            </w:r>
          </w:p>
        </w:tc>
        <w:tc>
          <w:tcPr>
            <w:tcW w:w="3544" w:type="dxa"/>
            <w:tcBorders>
              <w:left w:val="nil"/>
              <w:bottom w:val="single" w:sz="4" w:space="0" w:color="auto"/>
              <w:right w:val="nil"/>
            </w:tcBorders>
          </w:tcPr>
          <w:p w14:paraId="2D3B3EDC" w14:textId="3A82F231" w:rsidR="00595A2D" w:rsidRDefault="00595A2D" w:rsidP="00A2514D">
            <w:pPr>
              <w:spacing w:after="100" w:afterAutospacing="1"/>
              <w:rPr>
                <w:rFonts w:cs="Times New Roman (Body CS)"/>
              </w:rPr>
            </w:pPr>
            <w:bookmarkStart w:id="0" w:name="_GoBack"/>
            <w:bookmarkEnd w:id="0"/>
            <w:r>
              <w:rPr>
                <w:rFonts w:cs="Times New Roman (Body CS)"/>
              </w:rPr>
              <w:t>Names of Data (sub)sets</w:t>
            </w:r>
          </w:p>
        </w:tc>
        <w:tc>
          <w:tcPr>
            <w:tcW w:w="4619" w:type="dxa"/>
            <w:tcBorders>
              <w:left w:val="nil"/>
              <w:bottom w:val="single" w:sz="4" w:space="0" w:color="auto"/>
              <w:right w:val="nil"/>
            </w:tcBorders>
          </w:tcPr>
          <w:p w14:paraId="54E74FF8" w14:textId="2FC1C241" w:rsidR="00595A2D" w:rsidRDefault="00595A2D" w:rsidP="0007136C">
            <w:pPr>
              <w:spacing w:after="100" w:afterAutospacing="1"/>
              <w:ind w:left="187"/>
              <w:rPr>
                <w:rFonts w:cs="Times New Roman (Body CS)"/>
              </w:rPr>
            </w:pPr>
            <w:r>
              <w:rPr>
                <w:rFonts w:cs="Times New Roman (Body CS)"/>
              </w:rPr>
              <w:t>Explanation</w:t>
            </w:r>
          </w:p>
        </w:tc>
      </w:tr>
      <w:tr w:rsidR="00595A2D" w14:paraId="6999FA5F" w14:textId="77777777" w:rsidTr="00595A2D">
        <w:trPr>
          <w:trHeight w:val="940"/>
        </w:trPr>
        <w:tc>
          <w:tcPr>
            <w:tcW w:w="846" w:type="dxa"/>
            <w:tcBorders>
              <w:left w:val="nil"/>
              <w:bottom w:val="nil"/>
              <w:right w:val="nil"/>
            </w:tcBorders>
          </w:tcPr>
          <w:p w14:paraId="53E55EEC" w14:textId="71431C6C" w:rsidR="00595A2D" w:rsidRDefault="00595A2D" w:rsidP="00A2514D">
            <w:pPr>
              <w:spacing w:after="100" w:afterAutospacing="1"/>
              <w:rPr>
                <w:rFonts w:cs="Times New Roman (Body CS)"/>
              </w:rPr>
            </w:pPr>
            <w:r>
              <w:rPr>
                <w:rFonts w:cs="Times New Roman (Body CS)"/>
              </w:rPr>
              <w:t>1</w:t>
            </w:r>
          </w:p>
        </w:tc>
        <w:tc>
          <w:tcPr>
            <w:tcW w:w="3544" w:type="dxa"/>
            <w:tcBorders>
              <w:left w:val="nil"/>
              <w:bottom w:val="nil"/>
              <w:right w:val="nil"/>
            </w:tcBorders>
          </w:tcPr>
          <w:p w14:paraId="5DFAB552" w14:textId="5FE0F35F" w:rsidR="00595A2D" w:rsidRDefault="00595A2D" w:rsidP="00A2514D">
            <w:pPr>
              <w:spacing w:after="100" w:afterAutospacing="1"/>
              <w:rPr>
                <w:rFonts w:cs="Times New Roman (Body CS)"/>
              </w:rPr>
            </w:pPr>
            <w:r>
              <w:rPr>
                <w:rFonts w:cs="Times New Roman (Body CS)"/>
              </w:rPr>
              <w:t>Milk Production Registration (MPR data)</w:t>
            </w:r>
          </w:p>
        </w:tc>
        <w:tc>
          <w:tcPr>
            <w:tcW w:w="4619" w:type="dxa"/>
            <w:tcBorders>
              <w:left w:val="nil"/>
              <w:bottom w:val="nil"/>
              <w:right w:val="nil"/>
            </w:tcBorders>
          </w:tcPr>
          <w:p w14:paraId="760AEB85" w14:textId="31E6577F" w:rsidR="00595A2D" w:rsidRDefault="00595A2D" w:rsidP="0007136C">
            <w:pPr>
              <w:spacing w:after="100" w:afterAutospacing="1"/>
              <w:ind w:left="187"/>
              <w:rPr>
                <w:rFonts w:cs="Times New Roman (Body CS)"/>
              </w:rPr>
            </w:pPr>
            <w:r>
              <w:rPr>
                <w:rFonts w:cs="Times New Roman (Body CS)"/>
              </w:rPr>
              <w:t>Test-day records of producing cows on milk, fat%, protein%, Somatic cell count, number of lactations, parity, etc.</w:t>
            </w:r>
          </w:p>
        </w:tc>
      </w:tr>
      <w:tr w:rsidR="00595A2D" w14:paraId="6901E8EA" w14:textId="77777777" w:rsidTr="00595A2D">
        <w:trPr>
          <w:trHeight w:val="769"/>
        </w:trPr>
        <w:tc>
          <w:tcPr>
            <w:tcW w:w="846" w:type="dxa"/>
            <w:tcBorders>
              <w:top w:val="nil"/>
              <w:left w:val="nil"/>
              <w:bottom w:val="nil"/>
              <w:right w:val="nil"/>
            </w:tcBorders>
          </w:tcPr>
          <w:p w14:paraId="7EC2FA3D" w14:textId="36A64077" w:rsidR="00595A2D" w:rsidRDefault="00595A2D" w:rsidP="00A2514D">
            <w:pPr>
              <w:spacing w:after="100" w:afterAutospacing="1"/>
              <w:rPr>
                <w:rFonts w:cs="Times New Roman (Body CS)"/>
              </w:rPr>
            </w:pPr>
            <w:r>
              <w:rPr>
                <w:rFonts w:cs="Times New Roman (Body CS)"/>
              </w:rPr>
              <w:t>2</w:t>
            </w:r>
          </w:p>
        </w:tc>
        <w:tc>
          <w:tcPr>
            <w:tcW w:w="3544" w:type="dxa"/>
            <w:tcBorders>
              <w:top w:val="nil"/>
              <w:left w:val="nil"/>
              <w:bottom w:val="nil"/>
              <w:right w:val="nil"/>
            </w:tcBorders>
          </w:tcPr>
          <w:p w14:paraId="53270D24" w14:textId="217774A7" w:rsidR="00595A2D" w:rsidRDefault="00595A2D" w:rsidP="00A2514D">
            <w:pPr>
              <w:spacing w:after="100" w:afterAutospacing="1"/>
              <w:rPr>
                <w:rFonts w:cs="Times New Roman (Body CS)"/>
              </w:rPr>
            </w:pPr>
            <w:r>
              <w:rPr>
                <w:rFonts w:cs="Times New Roman (Body CS)"/>
              </w:rPr>
              <w:t>Animal removal/ exit from herd records (Exit data)</w:t>
            </w:r>
          </w:p>
        </w:tc>
        <w:tc>
          <w:tcPr>
            <w:tcW w:w="4619" w:type="dxa"/>
            <w:tcBorders>
              <w:top w:val="nil"/>
              <w:left w:val="nil"/>
              <w:bottom w:val="nil"/>
              <w:right w:val="nil"/>
            </w:tcBorders>
          </w:tcPr>
          <w:p w14:paraId="1C2FF6DF" w14:textId="54BA790F" w:rsidR="00595A2D" w:rsidRDefault="00595A2D" w:rsidP="0007136C">
            <w:pPr>
              <w:spacing w:after="100" w:afterAutospacing="1"/>
              <w:ind w:left="187"/>
              <w:rPr>
                <w:rFonts w:cs="Times New Roman (Body CS)"/>
              </w:rPr>
            </w:pPr>
            <w:r>
              <w:rPr>
                <w:rFonts w:cs="Times New Roman (Body CS)"/>
              </w:rPr>
              <w:t xml:space="preserve">Exit date of animals, code of exit (dead, </w:t>
            </w:r>
            <w:r>
              <w:rPr>
                <w:rFonts w:cs="Times New Roman (Body CS)"/>
              </w:rPr>
              <w:t>alive</w:t>
            </w:r>
            <w:r>
              <w:rPr>
                <w:rFonts w:cs="Times New Roman (Body CS)"/>
              </w:rPr>
              <w:t>/no exit, slaughter, export)</w:t>
            </w:r>
          </w:p>
        </w:tc>
      </w:tr>
      <w:tr w:rsidR="00595A2D" w14:paraId="3F31FC3C" w14:textId="77777777" w:rsidTr="00595A2D">
        <w:trPr>
          <w:trHeight w:val="838"/>
        </w:trPr>
        <w:tc>
          <w:tcPr>
            <w:tcW w:w="846" w:type="dxa"/>
            <w:tcBorders>
              <w:top w:val="nil"/>
              <w:left w:val="nil"/>
              <w:bottom w:val="nil"/>
              <w:right w:val="nil"/>
            </w:tcBorders>
          </w:tcPr>
          <w:p w14:paraId="3A966600" w14:textId="2303D7FE" w:rsidR="00595A2D" w:rsidRDefault="00595A2D" w:rsidP="00A2514D">
            <w:pPr>
              <w:spacing w:after="100" w:afterAutospacing="1"/>
              <w:rPr>
                <w:rFonts w:cs="Times New Roman (Body CS)"/>
              </w:rPr>
            </w:pPr>
            <w:r>
              <w:rPr>
                <w:rFonts w:cs="Times New Roman (Body CS)"/>
              </w:rPr>
              <w:t>3</w:t>
            </w:r>
          </w:p>
        </w:tc>
        <w:tc>
          <w:tcPr>
            <w:tcW w:w="3544" w:type="dxa"/>
            <w:tcBorders>
              <w:top w:val="nil"/>
              <w:left w:val="nil"/>
              <w:bottom w:val="nil"/>
              <w:right w:val="nil"/>
            </w:tcBorders>
          </w:tcPr>
          <w:p w14:paraId="0951486E" w14:textId="1906F29E" w:rsidR="00595A2D" w:rsidRDefault="00595A2D" w:rsidP="00A2514D">
            <w:pPr>
              <w:spacing w:after="100" w:afterAutospacing="1"/>
              <w:rPr>
                <w:rFonts w:cs="Times New Roman (Body CS)"/>
              </w:rPr>
            </w:pPr>
            <w:r>
              <w:rPr>
                <w:rFonts w:cs="Times New Roman (Body CS)"/>
              </w:rPr>
              <w:t>Lactation records data (Lactation data)</w:t>
            </w:r>
          </w:p>
        </w:tc>
        <w:tc>
          <w:tcPr>
            <w:tcW w:w="4619" w:type="dxa"/>
            <w:tcBorders>
              <w:top w:val="nil"/>
              <w:left w:val="nil"/>
              <w:bottom w:val="nil"/>
              <w:right w:val="nil"/>
            </w:tcBorders>
          </w:tcPr>
          <w:p w14:paraId="0E545B43" w14:textId="6D28CCEA" w:rsidR="00595A2D" w:rsidRDefault="00595A2D" w:rsidP="0007136C">
            <w:pPr>
              <w:spacing w:after="100" w:afterAutospacing="1"/>
              <w:ind w:left="187"/>
              <w:rPr>
                <w:rFonts w:cs="Times New Roman (Body CS)"/>
              </w:rPr>
            </w:pPr>
            <w:r>
              <w:rPr>
                <w:rFonts w:cs="Times New Roman (Body CS)"/>
              </w:rPr>
              <w:t>Lactation records on 305-milk, 305-fat, 305-protein, calving date, etc.</w:t>
            </w:r>
          </w:p>
        </w:tc>
      </w:tr>
      <w:tr w:rsidR="00595A2D" w14:paraId="47D4623E" w14:textId="77777777" w:rsidTr="00595A2D">
        <w:trPr>
          <w:trHeight w:val="1020"/>
        </w:trPr>
        <w:tc>
          <w:tcPr>
            <w:tcW w:w="846" w:type="dxa"/>
            <w:tcBorders>
              <w:top w:val="nil"/>
              <w:left w:val="nil"/>
              <w:bottom w:val="nil"/>
              <w:right w:val="nil"/>
            </w:tcBorders>
          </w:tcPr>
          <w:p w14:paraId="77CE732A" w14:textId="6581FF0B" w:rsidR="00595A2D" w:rsidRDefault="00595A2D" w:rsidP="00A2514D">
            <w:pPr>
              <w:spacing w:after="100" w:afterAutospacing="1"/>
              <w:rPr>
                <w:rFonts w:cs="Times New Roman (Body CS)"/>
              </w:rPr>
            </w:pPr>
            <w:r>
              <w:rPr>
                <w:rFonts w:cs="Times New Roman (Body CS)"/>
              </w:rPr>
              <w:t>4</w:t>
            </w:r>
          </w:p>
        </w:tc>
        <w:tc>
          <w:tcPr>
            <w:tcW w:w="3544" w:type="dxa"/>
            <w:tcBorders>
              <w:top w:val="nil"/>
              <w:left w:val="nil"/>
              <w:bottom w:val="nil"/>
              <w:right w:val="nil"/>
            </w:tcBorders>
          </w:tcPr>
          <w:p w14:paraId="1F543376" w14:textId="36D3D63B" w:rsidR="00595A2D" w:rsidRDefault="00595A2D" w:rsidP="00A2514D">
            <w:pPr>
              <w:spacing w:after="100" w:afterAutospacing="1"/>
              <w:rPr>
                <w:rFonts w:cs="Times New Roman (Body CS)"/>
              </w:rPr>
            </w:pPr>
            <w:r>
              <w:rPr>
                <w:rFonts w:cs="Times New Roman (Body CS)"/>
              </w:rPr>
              <w:t>Insemination records (Insemination data)</w:t>
            </w:r>
          </w:p>
        </w:tc>
        <w:tc>
          <w:tcPr>
            <w:tcW w:w="4619" w:type="dxa"/>
            <w:tcBorders>
              <w:top w:val="nil"/>
              <w:left w:val="nil"/>
              <w:bottom w:val="nil"/>
              <w:right w:val="nil"/>
            </w:tcBorders>
          </w:tcPr>
          <w:p w14:paraId="7C46EBE3" w14:textId="6BF07648" w:rsidR="00595A2D" w:rsidRDefault="00595A2D" w:rsidP="0007136C">
            <w:pPr>
              <w:spacing w:after="100" w:afterAutospacing="1"/>
              <w:ind w:left="187"/>
              <w:rPr>
                <w:rFonts w:cs="Times New Roman (Body CS)"/>
              </w:rPr>
            </w:pPr>
            <w:r>
              <w:rPr>
                <w:rFonts w:cs="Times New Roman (Body CS)"/>
              </w:rPr>
              <w:t>Records of inseminations per parity, total inseminations, type of insemination, agency/ inseminator, etc)</w:t>
            </w:r>
          </w:p>
        </w:tc>
      </w:tr>
      <w:tr w:rsidR="00595A2D" w14:paraId="36F13D0C" w14:textId="77777777" w:rsidTr="00595A2D">
        <w:tc>
          <w:tcPr>
            <w:tcW w:w="846" w:type="dxa"/>
            <w:tcBorders>
              <w:top w:val="nil"/>
              <w:left w:val="nil"/>
              <w:right w:val="nil"/>
            </w:tcBorders>
          </w:tcPr>
          <w:p w14:paraId="18981B4D" w14:textId="0BA7BED3" w:rsidR="00595A2D" w:rsidRDefault="00595A2D" w:rsidP="00A2514D">
            <w:pPr>
              <w:spacing w:after="100" w:afterAutospacing="1"/>
              <w:rPr>
                <w:rFonts w:cs="Times New Roman (Body CS)"/>
              </w:rPr>
            </w:pPr>
            <w:r>
              <w:rPr>
                <w:rFonts w:cs="Times New Roman (Body CS)"/>
              </w:rPr>
              <w:t>*</w:t>
            </w:r>
          </w:p>
        </w:tc>
        <w:tc>
          <w:tcPr>
            <w:tcW w:w="3544" w:type="dxa"/>
            <w:tcBorders>
              <w:top w:val="nil"/>
              <w:left w:val="nil"/>
              <w:right w:val="nil"/>
            </w:tcBorders>
          </w:tcPr>
          <w:p w14:paraId="08FE5CC4" w14:textId="46251B60" w:rsidR="00595A2D" w:rsidRDefault="00595A2D" w:rsidP="00A2514D">
            <w:pPr>
              <w:spacing w:after="100" w:afterAutospacing="1"/>
              <w:rPr>
                <w:rFonts w:cs="Times New Roman (Body CS)"/>
              </w:rPr>
            </w:pPr>
            <w:r>
              <w:rPr>
                <w:rFonts w:cs="Times New Roman (Body CS)"/>
              </w:rPr>
              <w:t>Herd summary data (Herd data)</w:t>
            </w:r>
          </w:p>
        </w:tc>
        <w:tc>
          <w:tcPr>
            <w:tcW w:w="4619" w:type="dxa"/>
            <w:tcBorders>
              <w:top w:val="nil"/>
              <w:left w:val="nil"/>
              <w:right w:val="nil"/>
            </w:tcBorders>
          </w:tcPr>
          <w:p w14:paraId="213986B3" w14:textId="153A57E2" w:rsidR="00595A2D" w:rsidRDefault="00595A2D" w:rsidP="0007136C">
            <w:pPr>
              <w:spacing w:after="100" w:afterAutospacing="1"/>
              <w:ind w:left="187"/>
              <w:rPr>
                <w:rFonts w:cs="Times New Roman (Body CS)"/>
              </w:rPr>
            </w:pPr>
            <w:r>
              <w:rPr>
                <w:rFonts w:cs="Times New Roman (Body CS)"/>
              </w:rPr>
              <w:t>Number of animals in herd, number culled, number producing, average annual production of herd, average age of herd, etc.</w:t>
            </w:r>
          </w:p>
        </w:tc>
      </w:tr>
    </w:tbl>
    <w:p w14:paraId="5B517077" w14:textId="55B24D8E" w:rsidR="00666C18" w:rsidRDefault="00666C18" w:rsidP="00A2514D">
      <w:pPr>
        <w:spacing w:after="100" w:afterAutospacing="1"/>
        <w:ind w:firstLine="567"/>
        <w:rPr>
          <w:rFonts w:cs="Times New Roman (Body CS)"/>
        </w:rPr>
      </w:pPr>
    </w:p>
    <w:p w14:paraId="345623F1" w14:textId="67ADA8D8" w:rsidR="0007136C" w:rsidRDefault="0007136C" w:rsidP="00A2514D">
      <w:pPr>
        <w:spacing w:after="100" w:afterAutospacing="1"/>
        <w:ind w:firstLine="567"/>
        <w:rPr>
          <w:rFonts w:cs="Times New Roman (Body CS)"/>
        </w:rPr>
      </w:pPr>
    </w:p>
    <w:tbl>
      <w:tblPr>
        <w:tblStyle w:val="TableGrid"/>
        <w:tblW w:w="4924"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5246"/>
        <w:gridCol w:w="1448"/>
        <w:gridCol w:w="1197"/>
      </w:tblGrid>
      <w:tr w:rsidR="008E4A73" w14:paraId="5F536446" w14:textId="77777777" w:rsidTr="008E4A73">
        <w:trPr>
          <w:trHeight w:val="269"/>
        </w:trPr>
        <w:tc>
          <w:tcPr>
            <w:tcW w:w="558" w:type="pct"/>
            <w:tcBorders>
              <w:top w:val="single" w:sz="4" w:space="0" w:color="auto"/>
              <w:bottom w:val="single" w:sz="4" w:space="0" w:color="auto"/>
            </w:tcBorders>
          </w:tcPr>
          <w:p w14:paraId="034439F9" w14:textId="1F72589F" w:rsidR="008E4A73" w:rsidRDefault="008E4A73" w:rsidP="008E4A73">
            <w:pPr>
              <w:jc w:val="center"/>
              <w:rPr>
                <w:rFonts w:cs="Times New Roman (Body CS)"/>
              </w:rPr>
            </w:pPr>
            <w:r>
              <w:rPr>
                <w:rFonts w:cs="Times New Roman (Body CS)"/>
              </w:rPr>
              <w:t>Editing steps</w:t>
            </w:r>
          </w:p>
        </w:tc>
        <w:tc>
          <w:tcPr>
            <w:tcW w:w="2953" w:type="pct"/>
            <w:tcBorders>
              <w:top w:val="single" w:sz="4" w:space="0" w:color="auto"/>
              <w:bottom w:val="single" w:sz="4" w:space="0" w:color="auto"/>
            </w:tcBorders>
          </w:tcPr>
          <w:p w14:paraId="63A08081" w14:textId="701D8495" w:rsidR="008E4A73" w:rsidRDefault="008E4A73" w:rsidP="008E4A73">
            <w:pPr>
              <w:jc w:val="center"/>
              <w:rPr>
                <w:rFonts w:cs="Times New Roman (Body CS)"/>
              </w:rPr>
            </w:pPr>
            <w:r>
              <w:rPr>
                <w:rFonts w:cs="Times New Roman (Body CS)"/>
              </w:rPr>
              <w:t>Action</w:t>
            </w:r>
          </w:p>
        </w:tc>
        <w:tc>
          <w:tcPr>
            <w:tcW w:w="815" w:type="pct"/>
            <w:tcBorders>
              <w:top w:val="single" w:sz="4" w:space="0" w:color="auto"/>
              <w:bottom w:val="single" w:sz="4" w:space="0" w:color="auto"/>
            </w:tcBorders>
          </w:tcPr>
          <w:p w14:paraId="1F6EC495" w14:textId="78E886FA" w:rsidR="008E4A73" w:rsidRDefault="008E4A73" w:rsidP="008E4A73">
            <w:pPr>
              <w:ind w:left="27"/>
              <w:jc w:val="center"/>
              <w:rPr>
                <w:rFonts w:cs="Times New Roman (Body CS)"/>
              </w:rPr>
            </w:pPr>
            <w:r>
              <w:rPr>
                <w:rFonts w:cs="Times New Roman (Body CS)"/>
              </w:rPr>
              <w:t>Number of animals</w:t>
            </w:r>
          </w:p>
        </w:tc>
        <w:tc>
          <w:tcPr>
            <w:tcW w:w="674" w:type="pct"/>
            <w:tcBorders>
              <w:top w:val="single" w:sz="4" w:space="0" w:color="auto"/>
              <w:bottom w:val="single" w:sz="4" w:space="0" w:color="auto"/>
            </w:tcBorders>
          </w:tcPr>
          <w:p w14:paraId="77785B4C" w14:textId="167CAB71" w:rsidR="008E4A73" w:rsidRDefault="008E4A73" w:rsidP="008E4A73">
            <w:pPr>
              <w:jc w:val="center"/>
              <w:rPr>
                <w:rFonts w:cs="Times New Roman (Body CS)"/>
              </w:rPr>
            </w:pPr>
            <w:r>
              <w:rPr>
                <w:rFonts w:cs="Times New Roman (Body CS)"/>
              </w:rPr>
              <w:t>Number of farms</w:t>
            </w:r>
          </w:p>
        </w:tc>
      </w:tr>
      <w:tr w:rsidR="008E4A73" w14:paraId="3D9B2933" w14:textId="77777777" w:rsidTr="008E4A73">
        <w:trPr>
          <w:trHeight w:val="437"/>
        </w:trPr>
        <w:tc>
          <w:tcPr>
            <w:tcW w:w="558" w:type="pct"/>
            <w:tcBorders>
              <w:top w:val="single" w:sz="4" w:space="0" w:color="auto"/>
            </w:tcBorders>
          </w:tcPr>
          <w:p w14:paraId="36D759D6" w14:textId="3774402A" w:rsidR="008E4A73" w:rsidRDefault="008E4A73" w:rsidP="001832DA">
            <w:pPr>
              <w:rPr>
                <w:rFonts w:cs="Times New Roman (Body CS)"/>
              </w:rPr>
            </w:pPr>
            <w:r>
              <w:rPr>
                <w:rFonts w:cs="Times New Roman (Body CS)"/>
              </w:rPr>
              <w:t>0</w:t>
            </w:r>
          </w:p>
        </w:tc>
        <w:tc>
          <w:tcPr>
            <w:tcW w:w="2953" w:type="pct"/>
            <w:tcBorders>
              <w:top w:val="single" w:sz="4" w:space="0" w:color="auto"/>
            </w:tcBorders>
          </w:tcPr>
          <w:p w14:paraId="4A0F7611" w14:textId="0B61827B" w:rsidR="008E4A73" w:rsidRDefault="008E4A73" w:rsidP="001832DA">
            <w:pPr>
              <w:rPr>
                <w:rFonts w:cs="Times New Roman (Body CS)"/>
              </w:rPr>
            </w:pPr>
            <w:r>
              <w:rPr>
                <w:rFonts w:cs="Times New Roman (Body CS)"/>
              </w:rPr>
              <w:t>Raw data from 2009-2019 as received from CRV</w:t>
            </w:r>
          </w:p>
        </w:tc>
        <w:tc>
          <w:tcPr>
            <w:tcW w:w="815" w:type="pct"/>
            <w:tcBorders>
              <w:top w:val="single" w:sz="4" w:space="0" w:color="auto"/>
            </w:tcBorders>
          </w:tcPr>
          <w:p w14:paraId="4E313DB8" w14:textId="104E03EA" w:rsidR="008E4A73" w:rsidRDefault="008E4A73" w:rsidP="001832DA">
            <w:pPr>
              <w:ind w:left="27"/>
              <w:jc w:val="left"/>
              <w:rPr>
                <w:rFonts w:cs="Times New Roman (Body CS)"/>
              </w:rPr>
            </w:pPr>
            <w:r>
              <w:rPr>
                <w:rFonts w:cs="Times New Roman (Body CS)"/>
              </w:rPr>
              <w:t>6,033,922</w:t>
            </w:r>
          </w:p>
        </w:tc>
        <w:tc>
          <w:tcPr>
            <w:tcW w:w="674" w:type="pct"/>
            <w:tcBorders>
              <w:top w:val="single" w:sz="4" w:space="0" w:color="auto"/>
            </w:tcBorders>
          </w:tcPr>
          <w:p w14:paraId="5219A9FD" w14:textId="4B978BF4" w:rsidR="008E4A73" w:rsidRDefault="008E4A73" w:rsidP="001832DA">
            <w:pPr>
              <w:jc w:val="left"/>
              <w:rPr>
                <w:rFonts w:cs="Times New Roman (Body CS)"/>
              </w:rPr>
            </w:pPr>
            <w:r>
              <w:rPr>
                <w:rFonts w:cs="Times New Roman (Body CS)"/>
              </w:rPr>
              <w:t>19,885</w:t>
            </w:r>
          </w:p>
        </w:tc>
      </w:tr>
      <w:tr w:rsidR="008E4A73" w14:paraId="460FD534" w14:textId="77777777" w:rsidTr="008E4A73">
        <w:trPr>
          <w:trHeight w:val="2347"/>
        </w:trPr>
        <w:tc>
          <w:tcPr>
            <w:tcW w:w="558" w:type="pct"/>
          </w:tcPr>
          <w:p w14:paraId="3066B679" w14:textId="01CE64CD" w:rsidR="008E4A73" w:rsidRDefault="008E4A73" w:rsidP="001832DA">
            <w:pPr>
              <w:rPr>
                <w:rFonts w:cs="Times New Roman (Body CS)"/>
              </w:rPr>
            </w:pPr>
            <w:r>
              <w:rPr>
                <w:rFonts w:cs="Times New Roman (Body CS)"/>
              </w:rPr>
              <w:t>1</w:t>
            </w:r>
          </w:p>
        </w:tc>
        <w:tc>
          <w:tcPr>
            <w:tcW w:w="2953" w:type="pct"/>
          </w:tcPr>
          <w:p w14:paraId="089D5A7B" w14:textId="66775BC9" w:rsidR="008E4A73" w:rsidRPr="008E4A73" w:rsidRDefault="008E4A73" w:rsidP="008E4A73">
            <w:pPr>
              <w:rPr>
                <w:rFonts w:cs="Times New Roman (Body CS)"/>
              </w:rPr>
            </w:pPr>
            <w:r>
              <w:rPr>
                <w:rFonts w:cs="Times New Roman (Body CS)"/>
              </w:rPr>
              <w:t>Select commercial farms</w:t>
            </w:r>
          </w:p>
          <w:p w14:paraId="3BF65DA1" w14:textId="00E26730" w:rsidR="008E4A73" w:rsidRDefault="008E4A73" w:rsidP="001832DA">
            <w:pPr>
              <w:pStyle w:val="ListParagraph"/>
              <w:numPr>
                <w:ilvl w:val="0"/>
                <w:numId w:val="1"/>
              </w:numPr>
              <w:rPr>
                <w:rFonts w:cs="Times New Roman (Body CS)"/>
              </w:rPr>
            </w:pPr>
            <w:r>
              <w:rPr>
                <w:rFonts w:cs="Times New Roman (Body CS)"/>
              </w:rPr>
              <w:t>Farms active &gt; 5 years between 2009-2019</w:t>
            </w:r>
          </w:p>
          <w:p w14:paraId="0BE7730A" w14:textId="77777777" w:rsidR="008E4A73" w:rsidRDefault="008E4A73" w:rsidP="001832DA">
            <w:pPr>
              <w:pStyle w:val="ListParagraph"/>
              <w:numPr>
                <w:ilvl w:val="0"/>
                <w:numId w:val="1"/>
              </w:numPr>
              <w:rPr>
                <w:rFonts w:cs="Times New Roman (Body CS)"/>
              </w:rPr>
            </w:pPr>
            <w:r>
              <w:rPr>
                <w:rFonts w:cs="Times New Roman (Body CS)"/>
              </w:rPr>
              <w:t>Average number of producing animals per farm &gt; 30 (with more than 25 in any year)</w:t>
            </w:r>
          </w:p>
          <w:p w14:paraId="1D3AC067" w14:textId="6643B4F9" w:rsidR="008E4A73" w:rsidRPr="0007136C" w:rsidRDefault="008E4A73" w:rsidP="001832DA">
            <w:pPr>
              <w:pStyle w:val="ListParagraph"/>
              <w:numPr>
                <w:ilvl w:val="0"/>
                <w:numId w:val="1"/>
              </w:numPr>
              <w:rPr>
                <w:rFonts w:cs="Times New Roman (Body CS)"/>
              </w:rPr>
            </w:pPr>
            <w:r>
              <w:rPr>
                <w:rFonts w:cs="Times New Roman (Body CS)"/>
              </w:rPr>
              <w:t>Farms with more than 4 test-days on average per year</w:t>
            </w:r>
          </w:p>
        </w:tc>
        <w:tc>
          <w:tcPr>
            <w:tcW w:w="815" w:type="pct"/>
          </w:tcPr>
          <w:p w14:paraId="71F3E344" w14:textId="2293658C" w:rsidR="008E4A73" w:rsidRDefault="008E4A73" w:rsidP="001832DA">
            <w:pPr>
              <w:ind w:left="27"/>
              <w:jc w:val="left"/>
              <w:rPr>
                <w:rFonts w:cs="Times New Roman (Body CS)"/>
              </w:rPr>
            </w:pPr>
            <w:r>
              <w:rPr>
                <w:rFonts w:cs="Times New Roman (Body CS)"/>
              </w:rPr>
              <w:t>5,681,833</w:t>
            </w:r>
          </w:p>
        </w:tc>
        <w:tc>
          <w:tcPr>
            <w:tcW w:w="674" w:type="pct"/>
          </w:tcPr>
          <w:p w14:paraId="34629C38" w14:textId="25D63C83" w:rsidR="008E4A73" w:rsidRDefault="008E4A73" w:rsidP="001832DA">
            <w:pPr>
              <w:jc w:val="left"/>
              <w:rPr>
                <w:rFonts w:cs="Times New Roman (Body CS)"/>
              </w:rPr>
            </w:pPr>
            <w:r>
              <w:rPr>
                <w:rFonts w:cs="Times New Roman (Body CS)"/>
              </w:rPr>
              <w:t>15,916</w:t>
            </w:r>
          </w:p>
        </w:tc>
      </w:tr>
      <w:tr w:rsidR="008E4A73" w14:paraId="3FFFD8C0" w14:textId="77777777" w:rsidTr="008E4A73">
        <w:trPr>
          <w:trHeight w:val="1202"/>
        </w:trPr>
        <w:tc>
          <w:tcPr>
            <w:tcW w:w="558" w:type="pct"/>
          </w:tcPr>
          <w:p w14:paraId="400C044A" w14:textId="65FDC245" w:rsidR="008E4A73" w:rsidRDefault="008E4A73" w:rsidP="001832DA">
            <w:pPr>
              <w:rPr>
                <w:rFonts w:cs="Times New Roman (Body CS)"/>
              </w:rPr>
            </w:pPr>
            <w:r>
              <w:rPr>
                <w:rFonts w:cs="Times New Roman (Body CS)"/>
              </w:rPr>
              <w:t>2</w:t>
            </w:r>
          </w:p>
        </w:tc>
        <w:tc>
          <w:tcPr>
            <w:tcW w:w="2953" w:type="pct"/>
          </w:tcPr>
          <w:p w14:paraId="415F9056" w14:textId="151101EF" w:rsidR="008E4A73" w:rsidRDefault="008E4A73" w:rsidP="001832DA">
            <w:pPr>
              <w:rPr>
                <w:rFonts w:cs="Times New Roman (Body CS)"/>
              </w:rPr>
            </w:pPr>
            <w:r>
              <w:rPr>
                <w:rFonts w:cs="Times New Roman (Body CS)"/>
              </w:rPr>
              <w:t>Merge 4 data subsets (animals with observations in all four datasets retained)</w:t>
            </w:r>
          </w:p>
          <w:p w14:paraId="69B28698" w14:textId="697E6AC7" w:rsidR="008E4A73" w:rsidRDefault="008E4A73" w:rsidP="001832DA">
            <w:pPr>
              <w:rPr>
                <w:rFonts w:cs="Times New Roman (Body CS)"/>
              </w:rPr>
            </w:pPr>
            <w:r>
              <w:rPr>
                <w:rFonts w:cs="Times New Roman (Body CS)"/>
              </w:rPr>
              <w:t>(Details of datasets in Table 1)</w:t>
            </w:r>
          </w:p>
          <w:p w14:paraId="687302F5" w14:textId="66EE940C" w:rsidR="008E4A73" w:rsidRDefault="008E4A73" w:rsidP="001832DA">
            <w:pPr>
              <w:rPr>
                <w:rFonts w:cs="Times New Roman (Body CS)"/>
              </w:rPr>
            </w:pPr>
          </w:p>
        </w:tc>
        <w:tc>
          <w:tcPr>
            <w:tcW w:w="815" w:type="pct"/>
          </w:tcPr>
          <w:p w14:paraId="1F454D65" w14:textId="7A448512" w:rsidR="008E4A73" w:rsidRDefault="008E4A73" w:rsidP="001832DA">
            <w:pPr>
              <w:ind w:left="27"/>
              <w:jc w:val="left"/>
              <w:rPr>
                <w:rFonts w:cs="Times New Roman (Body CS)"/>
              </w:rPr>
            </w:pPr>
            <w:r>
              <w:rPr>
                <w:rFonts w:cs="Times New Roman (Body CS)"/>
              </w:rPr>
              <w:t>5,289,957</w:t>
            </w:r>
          </w:p>
        </w:tc>
        <w:tc>
          <w:tcPr>
            <w:tcW w:w="674" w:type="pct"/>
          </w:tcPr>
          <w:p w14:paraId="40B6CDBE" w14:textId="39A85689" w:rsidR="008E4A73" w:rsidRDefault="008E4A73" w:rsidP="001832DA">
            <w:pPr>
              <w:jc w:val="left"/>
              <w:rPr>
                <w:rFonts w:cs="Times New Roman (Body CS)"/>
              </w:rPr>
            </w:pPr>
            <w:r>
              <w:rPr>
                <w:rFonts w:cs="Times New Roman (Body CS)"/>
              </w:rPr>
              <w:t>14,618</w:t>
            </w:r>
          </w:p>
        </w:tc>
      </w:tr>
      <w:tr w:rsidR="008E4A73" w14:paraId="61605C97" w14:textId="77777777" w:rsidTr="008E4A73">
        <w:tc>
          <w:tcPr>
            <w:tcW w:w="558" w:type="pct"/>
          </w:tcPr>
          <w:p w14:paraId="40438AA0" w14:textId="5312BAF1" w:rsidR="008E4A73" w:rsidRDefault="008E4A73" w:rsidP="001832DA">
            <w:pPr>
              <w:rPr>
                <w:rFonts w:cs="Times New Roman (Body CS)"/>
              </w:rPr>
            </w:pPr>
            <w:r>
              <w:rPr>
                <w:rFonts w:cs="Times New Roman (Body CS)"/>
              </w:rPr>
              <w:t>3</w:t>
            </w:r>
          </w:p>
        </w:tc>
        <w:tc>
          <w:tcPr>
            <w:tcW w:w="2953" w:type="pct"/>
          </w:tcPr>
          <w:p w14:paraId="2BB66BB0" w14:textId="5CF5D9EA" w:rsidR="008E4A73" w:rsidRPr="008E4A73" w:rsidRDefault="008E4A73" w:rsidP="008E4A73">
            <w:pPr>
              <w:rPr>
                <w:rFonts w:cs="Times New Roman (Body CS)"/>
              </w:rPr>
            </w:pPr>
            <w:r>
              <w:rPr>
                <w:rFonts w:cs="Times New Roman (Body CS)"/>
              </w:rPr>
              <w:t>Filter/ select final data</w:t>
            </w:r>
          </w:p>
          <w:p w14:paraId="537C422A" w14:textId="17A4E373" w:rsidR="008E4A73" w:rsidRDefault="008E4A73" w:rsidP="001832DA">
            <w:pPr>
              <w:pStyle w:val="ListParagraph"/>
              <w:numPr>
                <w:ilvl w:val="0"/>
                <w:numId w:val="2"/>
              </w:numPr>
              <w:rPr>
                <w:rFonts w:cs="Times New Roman (Body CS)"/>
              </w:rPr>
            </w:pPr>
            <w:r>
              <w:rPr>
                <w:rFonts w:cs="Times New Roman (Body CS)"/>
              </w:rPr>
              <w:t>Remove missing data, missing birthdate</w:t>
            </w:r>
          </w:p>
          <w:p w14:paraId="2D6B4B0B" w14:textId="77777777" w:rsidR="008E4A73" w:rsidRDefault="008E4A73" w:rsidP="001832DA">
            <w:pPr>
              <w:pStyle w:val="ListParagraph"/>
              <w:numPr>
                <w:ilvl w:val="0"/>
                <w:numId w:val="2"/>
              </w:numPr>
              <w:rPr>
                <w:rFonts w:cs="Times New Roman (Body CS)"/>
              </w:rPr>
            </w:pPr>
            <w:r>
              <w:rPr>
                <w:rFonts w:cs="Times New Roman (Body CS)"/>
              </w:rPr>
              <w:t>Remove production records with questionable records (</w:t>
            </w:r>
            <w:proofErr w:type="spellStart"/>
            <w:r>
              <w:rPr>
                <w:rFonts w:cs="Times New Roman (Body CS)"/>
              </w:rPr>
              <w:t>eg.</w:t>
            </w:r>
            <w:proofErr w:type="spellEnd"/>
            <w:r>
              <w:rPr>
                <w:rFonts w:cs="Times New Roman (Body CS)"/>
              </w:rPr>
              <w:t xml:space="preserve"> Parity = 60)</w:t>
            </w:r>
          </w:p>
          <w:p w14:paraId="552B18B6" w14:textId="025309B4" w:rsidR="008E4A73" w:rsidRPr="001832DA" w:rsidRDefault="008E4A73" w:rsidP="001832DA">
            <w:pPr>
              <w:pStyle w:val="ListParagraph"/>
              <w:numPr>
                <w:ilvl w:val="0"/>
                <w:numId w:val="2"/>
              </w:numPr>
              <w:rPr>
                <w:rFonts w:cs="Times New Roman (Body CS)"/>
              </w:rPr>
            </w:pPr>
            <w:r>
              <w:rPr>
                <w:rFonts w:cs="Times New Roman (Body CS)"/>
              </w:rPr>
              <w:t>Remove records of animals that were sold multiple times (animals on &gt; 2 farms before exit)</w:t>
            </w:r>
          </w:p>
        </w:tc>
        <w:tc>
          <w:tcPr>
            <w:tcW w:w="815" w:type="pct"/>
          </w:tcPr>
          <w:p w14:paraId="715FEB96" w14:textId="5A49C7CA" w:rsidR="008E4A73" w:rsidRDefault="008E4A73" w:rsidP="001832DA">
            <w:pPr>
              <w:ind w:left="27"/>
              <w:jc w:val="left"/>
              <w:rPr>
                <w:rFonts w:cs="Times New Roman (Body CS)"/>
              </w:rPr>
            </w:pPr>
            <w:r>
              <w:rPr>
                <w:rFonts w:cs="Times New Roman (Body CS)"/>
              </w:rPr>
              <w:t>4,779,676</w:t>
            </w:r>
          </w:p>
        </w:tc>
        <w:tc>
          <w:tcPr>
            <w:tcW w:w="674" w:type="pct"/>
          </w:tcPr>
          <w:p w14:paraId="07DDC1CC" w14:textId="0F283BB7" w:rsidR="008E4A73" w:rsidRDefault="008E4A73" w:rsidP="001832DA">
            <w:pPr>
              <w:jc w:val="left"/>
              <w:rPr>
                <w:rFonts w:cs="Times New Roman (Body CS)"/>
              </w:rPr>
            </w:pPr>
            <w:r>
              <w:rPr>
                <w:rFonts w:cs="Times New Roman (Body CS)"/>
              </w:rPr>
              <w:t>13,936</w:t>
            </w:r>
          </w:p>
        </w:tc>
      </w:tr>
    </w:tbl>
    <w:p w14:paraId="0C334D93" w14:textId="6A79BF0D" w:rsidR="0007136C" w:rsidRDefault="008E4A73" w:rsidP="00A2514D">
      <w:pPr>
        <w:spacing w:after="100" w:afterAutospacing="1"/>
        <w:ind w:firstLine="567"/>
      </w:pPr>
      <w:r>
        <w:t xml:space="preserve">Table </w:t>
      </w:r>
      <w:r>
        <w:fldChar w:fldCharType="begin"/>
      </w:r>
      <w:r>
        <w:instrText xml:space="preserve"> SEQ Table \* ARABIC </w:instrText>
      </w:r>
      <w:r>
        <w:fldChar w:fldCharType="separate"/>
      </w:r>
      <w:r>
        <w:rPr>
          <w:noProof/>
        </w:rPr>
        <w:t>2</w:t>
      </w:r>
      <w:r>
        <w:fldChar w:fldCharType="end"/>
      </w:r>
      <w:r>
        <w:t xml:space="preserve">. </w:t>
      </w:r>
    </w:p>
    <w:p w14:paraId="5BA35267" w14:textId="239D1CDA" w:rsidR="00FE3B49" w:rsidRDefault="00FE3B49" w:rsidP="00A2514D">
      <w:pPr>
        <w:spacing w:after="100" w:afterAutospacing="1"/>
        <w:ind w:firstLine="567"/>
      </w:pPr>
    </w:p>
    <w:p w14:paraId="5D688C18" w14:textId="2556D1FD" w:rsidR="00FE3B49" w:rsidRDefault="00FE3B49" w:rsidP="00A2514D">
      <w:pPr>
        <w:spacing w:after="100" w:afterAutospacing="1"/>
        <w:ind w:firstLine="567"/>
      </w:pPr>
      <w:r w:rsidRPr="00841F83">
        <w:lastRenderedPageBreak/>
        <w:t>A removal rate of cows from farms was defined which included the events in this modified data set.</w:t>
      </w:r>
    </w:p>
    <w:p w14:paraId="4C95F71A" w14:textId="77777777" w:rsidR="00D87AE6" w:rsidRDefault="007E4E98" w:rsidP="00A2514D">
      <w:pPr>
        <w:spacing w:after="100" w:afterAutospacing="1"/>
        <w:ind w:firstLine="567"/>
      </w:pPr>
      <w:r w:rsidRPr="00841F83">
        <w:t xml:space="preserve">This removal rate estimate is lower than the national culling rate for the corresponding years as it did not include the involuntary culling, natural deaths or export of cows to other countries but only voluntary culling and dairy </w:t>
      </w:r>
      <w:proofErr w:type="spellStart"/>
      <w:r w:rsidRPr="00841F83">
        <w:t>sale</w:t>
      </w:r>
      <w:ins w:id="1" w:author="Monique Mourits" w:date="2020-11-19T22:09:00Z">
        <w:r>
          <w:t>s</w:t>
        </w:r>
      </w:ins>
      <w:ins w:id="2" w:author="Monique Mourits" w:date="2020-11-20T10:14:00Z">
        <w:r w:rsidRPr="00841F83">
          <w:t>sale</w:t>
        </w:r>
      </w:ins>
      <w:ins w:id="3" w:author="Monique Mourits" w:date="2020-11-19T22:09:00Z">
        <w:r>
          <w:t>s</w:t>
        </w:r>
      </w:ins>
      <w:proofErr w:type="spellEnd"/>
      <w:del w:id="4" w:author="Monique Mourits" w:date="2020-11-20T10:14:00Z">
        <w:r w:rsidRPr="00841F83">
          <w:delText>sale</w:delText>
        </w:r>
      </w:del>
      <w:r w:rsidRPr="00841F83">
        <w:t xml:space="preserve"> of cows</w:t>
      </w:r>
    </w:p>
    <w:p w14:paraId="11923250" w14:textId="77777777" w:rsidR="00D87AE6" w:rsidRDefault="00D87AE6" w:rsidP="00A2514D">
      <w:pPr>
        <w:spacing w:after="100" w:afterAutospacing="1"/>
        <w:ind w:firstLine="567"/>
      </w:pPr>
    </w:p>
    <w:tbl>
      <w:tblPr>
        <w:tblW w:w="9003" w:type="dxa"/>
        <w:tblLook w:val="04A0" w:firstRow="1" w:lastRow="0" w:firstColumn="1" w:lastColumn="0" w:noHBand="0" w:noVBand="1"/>
      </w:tblPr>
      <w:tblGrid>
        <w:gridCol w:w="1365"/>
        <w:gridCol w:w="999"/>
        <w:gridCol w:w="3278"/>
        <w:gridCol w:w="1761"/>
        <w:gridCol w:w="1600"/>
      </w:tblGrid>
      <w:tr w:rsidR="00D87AE6" w:rsidRPr="00841F83" w14:paraId="769AB63F" w14:textId="77777777" w:rsidTr="00EA50EC">
        <w:trPr>
          <w:trHeight w:val="454"/>
        </w:trPr>
        <w:tc>
          <w:tcPr>
            <w:tcW w:w="1365" w:type="dxa"/>
            <w:tcBorders>
              <w:top w:val="single" w:sz="4" w:space="0" w:color="auto"/>
              <w:left w:val="nil"/>
              <w:bottom w:val="single" w:sz="4" w:space="0" w:color="auto"/>
              <w:right w:val="nil"/>
            </w:tcBorders>
            <w:shd w:val="clear" w:color="auto" w:fill="auto"/>
            <w:noWrap/>
            <w:hideMark/>
          </w:tcPr>
          <w:p w14:paraId="30A0D48C"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Factor</w:t>
            </w:r>
          </w:p>
        </w:tc>
        <w:tc>
          <w:tcPr>
            <w:tcW w:w="0" w:type="auto"/>
            <w:tcBorders>
              <w:top w:val="single" w:sz="4" w:space="0" w:color="auto"/>
              <w:left w:val="nil"/>
              <w:bottom w:val="single" w:sz="4" w:space="0" w:color="auto"/>
              <w:right w:val="nil"/>
            </w:tcBorders>
            <w:shd w:val="clear" w:color="auto" w:fill="auto"/>
            <w:noWrap/>
            <w:hideMark/>
          </w:tcPr>
          <w:p w14:paraId="2506BC27"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Abbrev.</w:t>
            </w:r>
          </w:p>
        </w:tc>
        <w:tc>
          <w:tcPr>
            <w:tcW w:w="0" w:type="auto"/>
            <w:tcBorders>
              <w:top w:val="single" w:sz="4" w:space="0" w:color="auto"/>
              <w:left w:val="nil"/>
              <w:bottom w:val="single" w:sz="4" w:space="0" w:color="auto"/>
              <w:right w:val="nil"/>
            </w:tcBorders>
          </w:tcPr>
          <w:p w14:paraId="0E6CEDFA"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Explanation</w:t>
            </w:r>
          </w:p>
        </w:tc>
        <w:tc>
          <w:tcPr>
            <w:tcW w:w="1761" w:type="dxa"/>
            <w:tcBorders>
              <w:top w:val="single" w:sz="4" w:space="0" w:color="auto"/>
              <w:left w:val="nil"/>
              <w:bottom w:val="single" w:sz="4" w:space="0" w:color="auto"/>
              <w:right w:val="nil"/>
            </w:tcBorders>
            <w:shd w:val="clear" w:color="auto" w:fill="auto"/>
            <w:noWrap/>
            <w:hideMark/>
          </w:tcPr>
          <w:p w14:paraId="03F24014"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Levels</w:t>
            </w:r>
          </w:p>
        </w:tc>
        <w:tc>
          <w:tcPr>
            <w:tcW w:w="1600" w:type="dxa"/>
            <w:tcBorders>
              <w:top w:val="single" w:sz="4" w:space="0" w:color="auto"/>
              <w:left w:val="nil"/>
              <w:bottom w:val="single" w:sz="4" w:space="0" w:color="auto"/>
              <w:right w:val="nil"/>
            </w:tcBorders>
            <w:shd w:val="clear" w:color="auto" w:fill="auto"/>
            <w:noWrap/>
            <w:hideMark/>
          </w:tcPr>
          <w:p w14:paraId="7F90F1D7" w14:textId="77777777" w:rsidR="00D87AE6" w:rsidRPr="00841F83" w:rsidRDefault="00D87AE6" w:rsidP="00EA50EC">
            <w:pPr>
              <w:ind w:firstLine="112"/>
              <w:jc w:val="right"/>
              <w:rPr>
                <w:rFonts w:eastAsia="Times New Roman" w:cs="Calibri"/>
                <w:color w:val="000000"/>
                <w:sz w:val="22"/>
                <w:szCs w:val="22"/>
                <w:lang w:eastAsia="en-GB"/>
              </w:rPr>
            </w:pPr>
            <w:r w:rsidRPr="00841F83">
              <w:rPr>
                <w:rFonts w:eastAsia="Times New Roman" w:cs="Calibri"/>
                <w:color w:val="000000"/>
                <w:sz w:val="22"/>
                <w:szCs w:val="22"/>
                <w:lang w:eastAsia="en-GB"/>
              </w:rPr>
              <w:t>No. of Test-day records</w:t>
            </w:r>
          </w:p>
        </w:tc>
      </w:tr>
      <w:tr w:rsidR="00D87AE6" w:rsidRPr="00841F83" w14:paraId="7546BB8E" w14:textId="77777777" w:rsidTr="00EA50EC">
        <w:trPr>
          <w:trHeight w:val="454"/>
        </w:trPr>
        <w:tc>
          <w:tcPr>
            <w:tcW w:w="1365" w:type="dxa"/>
            <w:vMerge w:val="restart"/>
            <w:tcBorders>
              <w:top w:val="nil"/>
              <w:left w:val="nil"/>
              <w:right w:val="nil"/>
            </w:tcBorders>
            <w:shd w:val="clear" w:color="auto" w:fill="auto"/>
            <w:noWrap/>
            <w:hideMark/>
          </w:tcPr>
          <w:p w14:paraId="284E7384"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Lactation value</w:t>
            </w:r>
          </w:p>
        </w:tc>
        <w:tc>
          <w:tcPr>
            <w:tcW w:w="0" w:type="auto"/>
            <w:tcBorders>
              <w:top w:val="nil"/>
              <w:left w:val="nil"/>
              <w:bottom w:val="nil"/>
              <w:right w:val="nil"/>
            </w:tcBorders>
            <w:shd w:val="clear" w:color="auto" w:fill="auto"/>
            <w:noWrap/>
            <w:hideMark/>
          </w:tcPr>
          <w:p w14:paraId="64B266B1"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LV</w:t>
            </w:r>
          </w:p>
        </w:tc>
        <w:tc>
          <w:tcPr>
            <w:tcW w:w="0" w:type="auto"/>
            <w:vMerge w:val="restart"/>
            <w:tcBorders>
              <w:top w:val="nil"/>
              <w:left w:val="nil"/>
              <w:right w:val="nil"/>
            </w:tcBorders>
          </w:tcPr>
          <w:p w14:paraId="2B1A890A"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Relative milk production level on test-day</w:t>
            </w:r>
            <w:r>
              <w:rPr>
                <w:rFonts w:eastAsia="Times New Roman" w:cs="Calibri"/>
                <w:color w:val="000000"/>
                <w:sz w:val="22"/>
                <w:szCs w:val="22"/>
                <w:lang w:eastAsia="en-GB"/>
              </w:rPr>
              <w:t xml:space="preserve"> in comparison to the herd </w:t>
            </w:r>
            <w:r w:rsidRPr="00841F83">
              <w:rPr>
                <w:rFonts w:eastAsia="Times New Roman" w:cs="Calibri"/>
                <w:color w:val="000000"/>
                <w:sz w:val="22"/>
                <w:szCs w:val="22"/>
                <w:lang w:eastAsia="en-GB"/>
              </w:rPr>
              <w:t>average</w:t>
            </w:r>
            <w:r>
              <w:rPr>
                <w:rFonts w:eastAsia="Times New Roman" w:cs="Calibri"/>
                <w:color w:val="000000"/>
                <w:sz w:val="22"/>
                <w:szCs w:val="22"/>
                <w:lang w:eastAsia="en-GB"/>
              </w:rPr>
              <w:t xml:space="preserve"> of 100.</w:t>
            </w:r>
          </w:p>
          <w:p w14:paraId="34081E53"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Three levels represent less than 90, between 91 and 110, more than 110 LV, where 100 is herd average.</w:t>
            </w:r>
          </w:p>
        </w:tc>
        <w:tc>
          <w:tcPr>
            <w:tcW w:w="1761" w:type="dxa"/>
            <w:tcBorders>
              <w:top w:val="nil"/>
              <w:left w:val="nil"/>
              <w:bottom w:val="nil"/>
              <w:right w:val="nil"/>
            </w:tcBorders>
            <w:shd w:val="clear" w:color="auto" w:fill="auto"/>
            <w:noWrap/>
            <w:hideMark/>
          </w:tcPr>
          <w:p w14:paraId="368019E3"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below average</w:t>
            </w:r>
          </w:p>
        </w:tc>
        <w:tc>
          <w:tcPr>
            <w:tcW w:w="1600" w:type="dxa"/>
            <w:tcBorders>
              <w:top w:val="nil"/>
              <w:left w:val="nil"/>
              <w:bottom w:val="nil"/>
              <w:right w:val="nil"/>
            </w:tcBorders>
            <w:shd w:val="clear" w:color="auto" w:fill="auto"/>
            <w:noWrap/>
            <w:hideMark/>
          </w:tcPr>
          <w:p w14:paraId="6B6DFB18" w14:textId="77777777" w:rsidR="00D87AE6" w:rsidRPr="00841F83" w:rsidRDefault="00D87AE6" w:rsidP="00EA50EC">
            <w:pPr>
              <w:jc w:val="right"/>
              <w:rPr>
                <w:rFonts w:eastAsia="Times New Roman" w:cs="Calibri"/>
                <w:color w:val="000000"/>
                <w:sz w:val="22"/>
                <w:szCs w:val="22"/>
                <w:lang w:eastAsia="en-GB"/>
              </w:rPr>
            </w:pPr>
            <w:r w:rsidRPr="00841F83">
              <w:rPr>
                <w:rFonts w:eastAsia="Times New Roman" w:cs="Calibri"/>
                <w:color w:val="000000"/>
                <w:sz w:val="22"/>
                <w:szCs w:val="22"/>
                <w:lang w:eastAsia="en-GB"/>
              </w:rPr>
              <w:t>26,023,175</w:t>
            </w:r>
          </w:p>
        </w:tc>
      </w:tr>
      <w:tr w:rsidR="00D87AE6" w:rsidRPr="00841F83" w14:paraId="52D5DD7D" w14:textId="77777777" w:rsidTr="00EA50EC">
        <w:trPr>
          <w:trHeight w:val="454"/>
        </w:trPr>
        <w:tc>
          <w:tcPr>
            <w:tcW w:w="1365" w:type="dxa"/>
            <w:vMerge/>
            <w:tcBorders>
              <w:left w:val="nil"/>
              <w:right w:val="nil"/>
            </w:tcBorders>
            <w:shd w:val="clear" w:color="auto" w:fill="auto"/>
            <w:noWrap/>
            <w:hideMark/>
          </w:tcPr>
          <w:p w14:paraId="35962FE5" w14:textId="77777777" w:rsidR="00D87AE6" w:rsidRPr="00841F83" w:rsidRDefault="00D87AE6" w:rsidP="00EA50EC">
            <w:pPr>
              <w:rPr>
                <w:rFonts w:eastAsia="Times New Roman" w:cs="Calibri"/>
                <w:color w:val="000000"/>
                <w:sz w:val="22"/>
                <w:szCs w:val="22"/>
                <w:lang w:eastAsia="en-GB"/>
              </w:rPr>
            </w:pPr>
          </w:p>
        </w:tc>
        <w:tc>
          <w:tcPr>
            <w:tcW w:w="0" w:type="auto"/>
            <w:tcBorders>
              <w:top w:val="nil"/>
              <w:left w:val="nil"/>
              <w:bottom w:val="nil"/>
              <w:right w:val="nil"/>
            </w:tcBorders>
            <w:shd w:val="clear" w:color="auto" w:fill="auto"/>
            <w:noWrap/>
            <w:hideMark/>
          </w:tcPr>
          <w:p w14:paraId="5DB84107" w14:textId="77777777" w:rsidR="00D87AE6" w:rsidRPr="00841F83" w:rsidRDefault="00D87AE6" w:rsidP="00EA50EC">
            <w:pPr>
              <w:rPr>
                <w:rFonts w:eastAsia="Times New Roman" w:cs="Times New Roman"/>
                <w:sz w:val="22"/>
                <w:szCs w:val="22"/>
                <w:lang w:eastAsia="en-GB"/>
              </w:rPr>
            </w:pPr>
          </w:p>
        </w:tc>
        <w:tc>
          <w:tcPr>
            <w:tcW w:w="0" w:type="auto"/>
            <w:vMerge/>
            <w:tcBorders>
              <w:left w:val="nil"/>
              <w:right w:val="nil"/>
            </w:tcBorders>
          </w:tcPr>
          <w:p w14:paraId="00A38569" w14:textId="77777777" w:rsidR="00D87AE6" w:rsidRPr="00841F83" w:rsidRDefault="00D87AE6" w:rsidP="00EA50EC">
            <w:pPr>
              <w:rPr>
                <w:rFonts w:eastAsia="Times New Roman" w:cs="Calibri"/>
                <w:color w:val="000000"/>
                <w:sz w:val="22"/>
                <w:szCs w:val="22"/>
                <w:lang w:eastAsia="en-GB"/>
              </w:rPr>
            </w:pPr>
          </w:p>
        </w:tc>
        <w:tc>
          <w:tcPr>
            <w:tcW w:w="1761" w:type="dxa"/>
            <w:tcBorders>
              <w:top w:val="nil"/>
              <w:left w:val="nil"/>
              <w:bottom w:val="nil"/>
              <w:right w:val="nil"/>
            </w:tcBorders>
            <w:shd w:val="clear" w:color="auto" w:fill="auto"/>
            <w:noWrap/>
            <w:hideMark/>
          </w:tcPr>
          <w:p w14:paraId="1C41B4C9"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average</w:t>
            </w:r>
          </w:p>
        </w:tc>
        <w:tc>
          <w:tcPr>
            <w:tcW w:w="1600" w:type="dxa"/>
            <w:tcBorders>
              <w:top w:val="nil"/>
              <w:left w:val="nil"/>
              <w:bottom w:val="nil"/>
              <w:right w:val="nil"/>
            </w:tcBorders>
            <w:shd w:val="clear" w:color="auto" w:fill="auto"/>
            <w:noWrap/>
            <w:hideMark/>
          </w:tcPr>
          <w:p w14:paraId="1FC139DF" w14:textId="77777777" w:rsidR="00D87AE6" w:rsidRPr="00841F83" w:rsidRDefault="00D87AE6" w:rsidP="00EA50EC">
            <w:pPr>
              <w:jc w:val="right"/>
              <w:rPr>
                <w:rFonts w:eastAsia="Times New Roman" w:cs="Calibri"/>
                <w:color w:val="000000"/>
                <w:sz w:val="22"/>
                <w:szCs w:val="22"/>
                <w:lang w:eastAsia="en-GB"/>
              </w:rPr>
            </w:pPr>
            <w:r w:rsidRPr="00841F83">
              <w:rPr>
                <w:rFonts w:eastAsia="Times New Roman" w:cs="Calibri"/>
                <w:color w:val="000000"/>
                <w:sz w:val="22"/>
                <w:szCs w:val="22"/>
                <w:lang w:eastAsia="en-GB"/>
              </w:rPr>
              <w:t>65,532,040</w:t>
            </w:r>
          </w:p>
        </w:tc>
      </w:tr>
      <w:tr w:rsidR="00D87AE6" w:rsidRPr="00841F83" w14:paraId="1B5C12D6" w14:textId="77777777" w:rsidTr="00EA50EC">
        <w:trPr>
          <w:trHeight w:val="454"/>
        </w:trPr>
        <w:tc>
          <w:tcPr>
            <w:tcW w:w="1365" w:type="dxa"/>
            <w:vMerge/>
            <w:tcBorders>
              <w:left w:val="nil"/>
              <w:bottom w:val="single" w:sz="4" w:space="0" w:color="auto"/>
              <w:right w:val="nil"/>
            </w:tcBorders>
            <w:shd w:val="clear" w:color="auto" w:fill="auto"/>
            <w:noWrap/>
            <w:hideMark/>
          </w:tcPr>
          <w:p w14:paraId="719EF2D0" w14:textId="77777777" w:rsidR="00D87AE6" w:rsidRPr="00841F83" w:rsidRDefault="00D87AE6" w:rsidP="00EA50EC">
            <w:pPr>
              <w:rPr>
                <w:rFonts w:eastAsia="Times New Roman" w:cs="Calibri"/>
                <w:color w:val="000000"/>
                <w:sz w:val="22"/>
                <w:szCs w:val="22"/>
                <w:lang w:eastAsia="en-GB"/>
              </w:rPr>
            </w:pPr>
          </w:p>
        </w:tc>
        <w:tc>
          <w:tcPr>
            <w:tcW w:w="0" w:type="auto"/>
            <w:tcBorders>
              <w:top w:val="nil"/>
              <w:left w:val="nil"/>
              <w:bottom w:val="single" w:sz="4" w:space="0" w:color="auto"/>
              <w:right w:val="nil"/>
            </w:tcBorders>
            <w:shd w:val="clear" w:color="auto" w:fill="auto"/>
            <w:noWrap/>
            <w:hideMark/>
          </w:tcPr>
          <w:p w14:paraId="79D61B62" w14:textId="77777777" w:rsidR="00D87AE6" w:rsidRPr="00841F83" w:rsidRDefault="00D87AE6" w:rsidP="00EA50EC">
            <w:pPr>
              <w:rPr>
                <w:rFonts w:eastAsia="Times New Roman" w:cs="Calibri"/>
                <w:color w:val="000000"/>
                <w:sz w:val="22"/>
                <w:szCs w:val="22"/>
                <w:lang w:eastAsia="en-GB"/>
              </w:rPr>
            </w:pPr>
          </w:p>
        </w:tc>
        <w:tc>
          <w:tcPr>
            <w:tcW w:w="0" w:type="auto"/>
            <w:vMerge/>
            <w:tcBorders>
              <w:left w:val="nil"/>
              <w:bottom w:val="single" w:sz="4" w:space="0" w:color="auto"/>
              <w:right w:val="nil"/>
            </w:tcBorders>
          </w:tcPr>
          <w:p w14:paraId="25E56854" w14:textId="77777777" w:rsidR="00D87AE6" w:rsidRPr="00841F83" w:rsidRDefault="00D87AE6" w:rsidP="00EA50EC">
            <w:pPr>
              <w:rPr>
                <w:rFonts w:eastAsia="Times New Roman" w:cs="Calibri"/>
                <w:color w:val="000000"/>
                <w:sz w:val="22"/>
                <w:szCs w:val="22"/>
                <w:lang w:eastAsia="en-GB"/>
              </w:rPr>
            </w:pPr>
          </w:p>
        </w:tc>
        <w:tc>
          <w:tcPr>
            <w:tcW w:w="1761" w:type="dxa"/>
            <w:tcBorders>
              <w:top w:val="nil"/>
              <w:left w:val="nil"/>
              <w:bottom w:val="single" w:sz="4" w:space="0" w:color="auto"/>
              <w:right w:val="nil"/>
            </w:tcBorders>
            <w:shd w:val="clear" w:color="auto" w:fill="auto"/>
            <w:noWrap/>
            <w:hideMark/>
          </w:tcPr>
          <w:p w14:paraId="6CE01D61"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above average</w:t>
            </w:r>
          </w:p>
        </w:tc>
        <w:tc>
          <w:tcPr>
            <w:tcW w:w="1600" w:type="dxa"/>
            <w:tcBorders>
              <w:top w:val="nil"/>
              <w:left w:val="nil"/>
              <w:bottom w:val="single" w:sz="4" w:space="0" w:color="auto"/>
              <w:right w:val="nil"/>
            </w:tcBorders>
            <w:shd w:val="clear" w:color="auto" w:fill="auto"/>
            <w:noWrap/>
            <w:hideMark/>
          </w:tcPr>
          <w:p w14:paraId="6CD3FB49" w14:textId="77777777" w:rsidR="00D87AE6" w:rsidRPr="00841F83" w:rsidRDefault="00D87AE6" w:rsidP="00EA50EC">
            <w:pPr>
              <w:jc w:val="right"/>
              <w:rPr>
                <w:rFonts w:eastAsia="Times New Roman" w:cs="Calibri"/>
                <w:color w:val="000000"/>
                <w:sz w:val="22"/>
                <w:szCs w:val="22"/>
                <w:lang w:eastAsia="en-GB"/>
              </w:rPr>
            </w:pPr>
            <w:r w:rsidRPr="00841F83">
              <w:rPr>
                <w:rFonts w:eastAsia="Times New Roman" w:cs="Calibri"/>
                <w:color w:val="000000"/>
                <w:sz w:val="22"/>
                <w:szCs w:val="22"/>
                <w:lang w:eastAsia="en-GB"/>
              </w:rPr>
              <w:t>22,950,930</w:t>
            </w:r>
          </w:p>
        </w:tc>
      </w:tr>
      <w:tr w:rsidR="00D87AE6" w:rsidRPr="00841F83" w14:paraId="10556FF7" w14:textId="77777777" w:rsidTr="00EA50EC">
        <w:trPr>
          <w:trHeight w:val="454"/>
        </w:trPr>
        <w:tc>
          <w:tcPr>
            <w:tcW w:w="1365" w:type="dxa"/>
            <w:vMerge w:val="restart"/>
            <w:tcBorders>
              <w:top w:val="nil"/>
              <w:left w:val="nil"/>
              <w:right w:val="nil"/>
            </w:tcBorders>
            <w:shd w:val="clear" w:color="auto" w:fill="auto"/>
            <w:noWrap/>
            <w:hideMark/>
          </w:tcPr>
          <w:p w14:paraId="364B6433"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Parity</w:t>
            </w:r>
          </w:p>
        </w:tc>
        <w:tc>
          <w:tcPr>
            <w:tcW w:w="0" w:type="auto"/>
            <w:tcBorders>
              <w:top w:val="nil"/>
              <w:left w:val="nil"/>
              <w:bottom w:val="nil"/>
              <w:right w:val="nil"/>
            </w:tcBorders>
            <w:shd w:val="clear" w:color="auto" w:fill="auto"/>
            <w:noWrap/>
            <w:hideMark/>
          </w:tcPr>
          <w:p w14:paraId="054FC4CF"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w:t>
            </w:r>
          </w:p>
        </w:tc>
        <w:tc>
          <w:tcPr>
            <w:tcW w:w="0" w:type="auto"/>
            <w:vMerge w:val="restart"/>
            <w:tcBorders>
              <w:top w:val="nil"/>
              <w:left w:val="nil"/>
              <w:right w:val="nil"/>
            </w:tcBorders>
          </w:tcPr>
          <w:p w14:paraId="603DE93A"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Parity number of cows</w:t>
            </w:r>
          </w:p>
          <w:p w14:paraId="42294078" w14:textId="77777777" w:rsidR="00D87AE6" w:rsidRPr="00841F83" w:rsidRDefault="00D87AE6" w:rsidP="00EA50EC">
            <w:pPr>
              <w:rPr>
                <w:rFonts w:eastAsia="Times New Roman" w:cs="Calibri"/>
                <w:color w:val="000000"/>
                <w:sz w:val="22"/>
                <w:szCs w:val="22"/>
                <w:lang w:eastAsia="en-GB"/>
              </w:rPr>
            </w:pPr>
          </w:p>
        </w:tc>
        <w:tc>
          <w:tcPr>
            <w:tcW w:w="1761" w:type="dxa"/>
            <w:tcBorders>
              <w:top w:val="nil"/>
              <w:left w:val="nil"/>
              <w:bottom w:val="nil"/>
              <w:right w:val="nil"/>
            </w:tcBorders>
            <w:shd w:val="clear" w:color="auto" w:fill="auto"/>
            <w:noWrap/>
            <w:hideMark/>
          </w:tcPr>
          <w:p w14:paraId="439B12BC"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1st parity</w:t>
            </w:r>
          </w:p>
        </w:tc>
        <w:tc>
          <w:tcPr>
            <w:tcW w:w="1600" w:type="dxa"/>
            <w:tcBorders>
              <w:top w:val="nil"/>
              <w:left w:val="nil"/>
              <w:bottom w:val="nil"/>
              <w:right w:val="nil"/>
            </w:tcBorders>
            <w:shd w:val="clear" w:color="auto" w:fill="auto"/>
            <w:noWrap/>
            <w:hideMark/>
          </w:tcPr>
          <w:p w14:paraId="2F2A99A7" w14:textId="77777777" w:rsidR="00D87AE6" w:rsidRPr="00841F83" w:rsidRDefault="00D87AE6" w:rsidP="00EA50EC">
            <w:pPr>
              <w:jc w:val="right"/>
              <w:rPr>
                <w:rFonts w:eastAsia="Times New Roman" w:cs="Calibri"/>
                <w:color w:val="000000"/>
                <w:sz w:val="22"/>
                <w:szCs w:val="22"/>
                <w:lang w:eastAsia="en-GB"/>
              </w:rPr>
            </w:pPr>
            <w:r w:rsidRPr="00841F83">
              <w:rPr>
                <w:rFonts w:eastAsia="Times New Roman" w:cs="Calibri"/>
                <w:color w:val="000000"/>
                <w:sz w:val="22"/>
                <w:szCs w:val="22"/>
                <w:lang w:eastAsia="en-GB"/>
              </w:rPr>
              <w:t>34,517,660</w:t>
            </w:r>
          </w:p>
        </w:tc>
      </w:tr>
      <w:tr w:rsidR="00D87AE6" w:rsidRPr="00841F83" w14:paraId="442F9683" w14:textId="77777777" w:rsidTr="00EA50EC">
        <w:trPr>
          <w:trHeight w:val="454"/>
        </w:trPr>
        <w:tc>
          <w:tcPr>
            <w:tcW w:w="1365" w:type="dxa"/>
            <w:vMerge/>
            <w:tcBorders>
              <w:left w:val="nil"/>
              <w:right w:val="nil"/>
            </w:tcBorders>
            <w:shd w:val="clear" w:color="auto" w:fill="auto"/>
            <w:noWrap/>
            <w:hideMark/>
          </w:tcPr>
          <w:p w14:paraId="38B51778" w14:textId="77777777" w:rsidR="00D87AE6" w:rsidRPr="00841F83" w:rsidRDefault="00D87AE6" w:rsidP="00EA50EC">
            <w:pPr>
              <w:rPr>
                <w:rFonts w:eastAsia="Times New Roman" w:cs="Calibri"/>
                <w:color w:val="000000"/>
                <w:sz w:val="22"/>
                <w:szCs w:val="22"/>
                <w:lang w:eastAsia="en-GB"/>
              </w:rPr>
            </w:pPr>
          </w:p>
        </w:tc>
        <w:tc>
          <w:tcPr>
            <w:tcW w:w="0" w:type="auto"/>
            <w:tcBorders>
              <w:top w:val="nil"/>
              <w:left w:val="nil"/>
              <w:bottom w:val="nil"/>
              <w:right w:val="nil"/>
            </w:tcBorders>
            <w:shd w:val="clear" w:color="auto" w:fill="auto"/>
            <w:noWrap/>
            <w:hideMark/>
          </w:tcPr>
          <w:p w14:paraId="16522E0A" w14:textId="77777777" w:rsidR="00D87AE6" w:rsidRPr="00841F83" w:rsidRDefault="00D87AE6" w:rsidP="00EA50EC">
            <w:pPr>
              <w:rPr>
                <w:rFonts w:eastAsia="Times New Roman" w:cs="Times New Roman"/>
                <w:sz w:val="22"/>
                <w:szCs w:val="22"/>
                <w:lang w:eastAsia="en-GB"/>
              </w:rPr>
            </w:pPr>
          </w:p>
        </w:tc>
        <w:tc>
          <w:tcPr>
            <w:tcW w:w="0" w:type="auto"/>
            <w:vMerge/>
            <w:tcBorders>
              <w:left w:val="nil"/>
              <w:right w:val="nil"/>
            </w:tcBorders>
          </w:tcPr>
          <w:p w14:paraId="69BCE822" w14:textId="77777777" w:rsidR="00D87AE6" w:rsidRPr="00841F83" w:rsidRDefault="00D87AE6" w:rsidP="00EA50EC">
            <w:pPr>
              <w:rPr>
                <w:rFonts w:eastAsia="Times New Roman" w:cs="Calibri"/>
                <w:color w:val="000000"/>
                <w:sz w:val="22"/>
                <w:szCs w:val="22"/>
                <w:lang w:eastAsia="en-GB"/>
              </w:rPr>
            </w:pPr>
          </w:p>
        </w:tc>
        <w:tc>
          <w:tcPr>
            <w:tcW w:w="1761" w:type="dxa"/>
            <w:tcBorders>
              <w:top w:val="nil"/>
              <w:left w:val="nil"/>
              <w:bottom w:val="nil"/>
              <w:right w:val="nil"/>
            </w:tcBorders>
            <w:shd w:val="clear" w:color="auto" w:fill="auto"/>
            <w:noWrap/>
            <w:hideMark/>
          </w:tcPr>
          <w:p w14:paraId="0F224A87"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2nd parity</w:t>
            </w:r>
          </w:p>
        </w:tc>
        <w:tc>
          <w:tcPr>
            <w:tcW w:w="1600" w:type="dxa"/>
            <w:tcBorders>
              <w:top w:val="nil"/>
              <w:left w:val="nil"/>
              <w:bottom w:val="nil"/>
              <w:right w:val="nil"/>
            </w:tcBorders>
            <w:shd w:val="clear" w:color="auto" w:fill="auto"/>
            <w:noWrap/>
            <w:hideMark/>
          </w:tcPr>
          <w:p w14:paraId="3191DF48" w14:textId="77777777" w:rsidR="00D87AE6" w:rsidRPr="00841F83" w:rsidRDefault="00D87AE6" w:rsidP="00EA50EC">
            <w:pPr>
              <w:jc w:val="right"/>
              <w:rPr>
                <w:rFonts w:eastAsia="Times New Roman" w:cs="Calibri"/>
                <w:color w:val="000000"/>
                <w:sz w:val="22"/>
                <w:szCs w:val="22"/>
                <w:lang w:eastAsia="en-GB"/>
              </w:rPr>
            </w:pPr>
            <w:r w:rsidRPr="00841F83">
              <w:rPr>
                <w:rFonts w:eastAsia="Times New Roman" w:cs="Calibri"/>
                <w:color w:val="000000"/>
                <w:sz w:val="22"/>
                <w:szCs w:val="22"/>
                <w:lang w:eastAsia="en-GB"/>
              </w:rPr>
              <w:t>28,438,152</w:t>
            </w:r>
          </w:p>
        </w:tc>
      </w:tr>
      <w:tr w:rsidR="00D87AE6" w:rsidRPr="00841F83" w14:paraId="401BB55F" w14:textId="77777777" w:rsidTr="00EA50EC">
        <w:trPr>
          <w:trHeight w:val="454"/>
        </w:trPr>
        <w:tc>
          <w:tcPr>
            <w:tcW w:w="1365" w:type="dxa"/>
            <w:vMerge/>
            <w:tcBorders>
              <w:left w:val="nil"/>
              <w:right w:val="nil"/>
            </w:tcBorders>
            <w:shd w:val="clear" w:color="auto" w:fill="auto"/>
            <w:noWrap/>
            <w:hideMark/>
          </w:tcPr>
          <w:p w14:paraId="70ADF2C2" w14:textId="77777777" w:rsidR="00D87AE6" w:rsidRPr="00841F83" w:rsidRDefault="00D87AE6" w:rsidP="00EA50EC">
            <w:pPr>
              <w:rPr>
                <w:rFonts w:eastAsia="Times New Roman" w:cs="Calibri"/>
                <w:color w:val="000000"/>
                <w:sz w:val="22"/>
                <w:szCs w:val="22"/>
                <w:lang w:eastAsia="en-GB"/>
              </w:rPr>
            </w:pPr>
          </w:p>
        </w:tc>
        <w:tc>
          <w:tcPr>
            <w:tcW w:w="0" w:type="auto"/>
            <w:tcBorders>
              <w:top w:val="nil"/>
              <w:left w:val="nil"/>
              <w:bottom w:val="nil"/>
              <w:right w:val="nil"/>
            </w:tcBorders>
            <w:shd w:val="clear" w:color="auto" w:fill="auto"/>
            <w:noWrap/>
            <w:hideMark/>
          </w:tcPr>
          <w:p w14:paraId="5C46EE24" w14:textId="77777777" w:rsidR="00D87AE6" w:rsidRPr="00841F83" w:rsidRDefault="00D87AE6" w:rsidP="00EA50EC">
            <w:pPr>
              <w:rPr>
                <w:rFonts w:eastAsia="Times New Roman" w:cs="Times New Roman"/>
                <w:sz w:val="22"/>
                <w:szCs w:val="22"/>
                <w:lang w:eastAsia="en-GB"/>
              </w:rPr>
            </w:pPr>
          </w:p>
        </w:tc>
        <w:tc>
          <w:tcPr>
            <w:tcW w:w="0" w:type="auto"/>
            <w:vMerge/>
            <w:tcBorders>
              <w:left w:val="nil"/>
              <w:right w:val="nil"/>
            </w:tcBorders>
          </w:tcPr>
          <w:p w14:paraId="282ACA0C" w14:textId="77777777" w:rsidR="00D87AE6" w:rsidRPr="00841F83" w:rsidRDefault="00D87AE6" w:rsidP="00EA50EC">
            <w:pPr>
              <w:rPr>
                <w:rFonts w:eastAsia="Times New Roman" w:cs="Calibri"/>
                <w:color w:val="000000"/>
                <w:sz w:val="22"/>
                <w:szCs w:val="22"/>
                <w:lang w:eastAsia="en-GB"/>
              </w:rPr>
            </w:pPr>
          </w:p>
        </w:tc>
        <w:tc>
          <w:tcPr>
            <w:tcW w:w="1761" w:type="dxa"/>
            <w:tcBorders>
              <w:top w:val="nil"/>
              <w:left w:val="nil"/>
              <w:bottom w:val="nil"/>
              <w:right w:val="nil"/>
            </w:tcBorders>
            <w:shd w:val="clear" w:color="auto" w:fill="auto"/>
            <w:noWrap/>
            <w:hideMark/>
          </w:tcPr>
          <w:p w14:paraId="0C960894"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3-4th parities</w:t>
            </w:r>
          </w:p>
        </w:tc>
        <w:tc>
          <w:tcPr>
            <w:tcW w:w="1600" w:type="dxa"/>
            <w:tcBorders>
              <w:top w:val="nil"/>
              <w:left w:val="nil"/>
              <w:bottom w:val="nil"/>
              <w:right w:val="nil"/>
            </w:tcBorders>
            <w:shd w:val="clear" w:color="auto" w:fill="auto"/>
            <w:noWrap/>
            <w:hideMark/>
          </w:tcPr>
          <w:p w14:paraId="72D3BD8D" w14:textId="77777777" w:rsidR="00D87AE6" w:rsidRPr="00841F83" w:rsidRDefault="00D87AE6" w:rsidP="00EA50EC">
            <w:pPr>
              <w:jc w:val="right"/>
              <w:rPr>
                <w:rFonts w:eastAsia="Times New Roman" w:cs="Calibri"/>
                <w:color w:val="000000"/>
                <w:sz w:val="22"/>
                <w:szCs w:val="22"/>
                <w:lang w:eastAsia="en-GB"/>
              </w:rPr>
            </w:pPr>
            <w:r w:rsidRPr="00841F83">
              <w:rPr>
                <w:rFonts w:eastAsia="Times New Roman" w:cs="Calibri"/>
                <w:color w:val="000000"/>
                <w:sz w:val="22"/>
                <w:szCs w:val="22"/>
                <w:lang w:eastAsia="en-GB"/>
              </w:rPr>
              <w:t>35,092,020</w:t>
            </w:r>
          </w:p>
        </w:tc>
      </w:tr>
      <w:tr w:rsidR="00D87AE6" w:rsidRPr="00841F83" w14:paraId="3F1CD39B" w14:textId="77777777" w:rsidTr="00EA50EC">
        <w:trPr>
          <w:trHeight w:val="454"/>
        </w:trPr>
        <w:tc>
          <w:tcPr>
            <w:tcW w:w="1365" w:type="dxa"/>
            <w:vMerge/>
            <w:tcBorders>
              <w:left w:val="nil"/>
              <w:bottom w:val="single" w:sz="4" w:space="0" w:color="auto"/>
              <w:right w:val="nil"/>
            </w:tcBorders>
            <w:shd w:val="clear" w:color="auto" w:fill="auto"/>
            <w:noWrap/>
            <w:hideMark/>
          </w:tcPr>
          <w:p w14:paraId="0209CDC4" w14:textId="77777777" w:rsidR="00D87AE6" w:rsidRPr="00841F83" w:rsidRDefault="00D87AE6" w:rsidP="00EA50EC">
            <w:pPr>
              <w:rPr>
                <w:rFonts w:eastAsia="Times New Roman" w:cs="Calibri"/>
                <w:color w:val="000000"/>
                <w:sz w:val="22"/>
                <w:szCs w:val="22"/>
                <w:lang w:eastAsia="en-GB"/>
              </w:rPr>
            </w:pPr>
          </w:p>
        </w:tc>
        <w:tc>
          <w:tcPr>
            <w:tcW w:w="0" w:type="auto"/>
            <w:tcBorders>
              <w:top w:val="nil"/>
              <w:left w:val="nil"/>
              <w:bottom w:val="single" w:sz="4" w:space="0" w:color="auto"/>
              <w:right w:val="nil"/>
            </w:tcBorders>
            <w:shd w:val="clear" w:color="auto" w:fill="auto"/>
            <w:noWrap/>
            <w:hideMark/>
          </w:tcPr>
          <w:p w14:paraId="4D2779EC" w14:textId="77777777" w:rsidR="00D87AE6" w:rsidRPr="00841F83" w:rsidRDefault="00D87AE6" w:rsidP="00EA50EC">
            <w:pPr>
              <w:rPr>
                <w:rFonts w:eastAsia="Times New Roman" w:cs="Calibri"/>
                <w:color w:val="000000"/>
                <w:sz w:val="22"/>
                <w:szCs w:val="22"/>
                <w:lang w:eastAsia="en-GB"/>
              </w:rPr>
            </w:pPr>
          </w:p>
        </w:tc>
        <w:tc>
          <w:tcPr>
            <w:tcW w:w="0" w:type="auto"/>
            <w:vMerge/>
            <w:tcBorders>
              <w:left w:val="nil"/>
              <w:bottom w:val="single" w:sz="4" w:space="0" w:color="auto"/>
              <w:right w:val="nil"/>
            </w:tcBorders>
          </w:tcPr>
          <w:p w14:paraId="7E7D2288" w14:textId="77777777" w:rsidR="00D87AE6" w:rsidRDefault="00D87AE6" w:rsidP="00EA50EC">
            <w:pPr>
              <w:rPr>
                <w:rFonts w:eastAsia="Times New Roman" w:cs="Calibri"/>
                <w:color w:val="000000"/>
                <w:sz w:val="22"/>
                <w:szCs w:val="22"/>
                <w:lang w:eastAsia="en-GB"/>
              </w:rPr>
            </w:pPr>
          </w:p>
        </w:tc>
        <w:tc>
          <w:tcPr>
            <w:tcW w:w="1761" w:type="dxa"/>
            <w:tcBorders>
              <w:top w:val="nil"/>
              <w:left w:val="nil"/>
              <w:bottom w:val="single" w:sz="4" w:space="0" w:color="auto"/>
              <w:right w:val="nil"/>
            </w:tcBorders>
            <w:shd w:val="clear" w:color="auto" w:fill="auto"/>
            <w:noWrap/>
            <w:hideMark/>
          </w:tcPr>
          <w:p w14:paraId="21A2BD69" w14:textId="77777777" w:rsidR="00D87AE6" w:rsidRPr="00841F83" w:rsidRDefault="00D87AE6" w:rsidP="00EA50EC">
            <w:pPr>
              <w:rPr>
                <w:rFonts w:eastAsia="Times New Roman" w:cs="Calibri"/>
                <w:color w:val="000000"/>
                <w:sz w:val="22"/>
                <w:szCs w:val="22"/>
                <w:lang w:eastAsia="en-GB"/>
              </w:rPr>
            </w:pPr>
            <w:r>
              <w:rPr>
                <w:rFonts w:eastAsia="Times New Roman" w:cs="Calibri"/>
                <w:color w:val="000000"/>
                <w:sz w:val="22"/>
                <w:szCs w:val="22"/>
                <w:lang w:eastAsia="en-GB"/>
              </w:rPr>
              <w:t xml:space="preserve">&gt; </w:t>
            </w:r>
            <w:r w:rsidRPr="00841F83">
              <w:rPr>
                <w:rFonts w:eastAsia="Times New Roman" w:cs="Calibri"/>
                <w:color w:val="000000"/>
                <w:sz w:val="22"/>
                <w:szCs w:val="22"/>
                <w:lang w:eastAsia="en-GB"/>
              </w:rPr>
              <w:t>4 parities</w:t>
            </w:r>
          </w:p>
        </w:tc>
        <w:tc>
          <w:tcPr>
            <w:tcW w:w="1600" w:type="dxa"/>
            <w:tcBorders>
              <w:top w:val="nil"/>
              <w:left w:val="nil"/>
              <w:bottom w:val="single" w:sz="4" w:space="0" w:color="auto"/>
              <w:right w:val="nil"/>
            </w:tcBorders>
            <w:shd w:val="clear" w:color="auto" w:fill="auto"/>
            <w:noWrap/>
            <w:hideMark/>
          </w:tcPr>
          <w:p w14:paraId="7B491E50" w14:textId="77777777" w:rsidR="00D87AE6" w:rsidRPr="00841F83" w:rsidRDefault="00D87AE6" w:rsidP="00EA50EC">
            <w:pPr>
              <w:jc w:val="right"/>
              <w:rPr>
                <w:rFonts w:eastAsia="Times New Roman" w:cs="Calibri"/>
                <w:color w:val="000000"/>
                <w:sz w:val="22"/>
                <w:szCs w:val="22"/>
                <w:lang w:eastAsia="en-GB"/>
              </w:rPr>
            </w:pPr>
            <w:r w:rsidRPr="00841F83">
              <w:rPr>
                <w:rFonts w:eastAsia="Times New Roman" w:cs="Calibri"/>
                <w:color w:val="000000"/>
                <w:sz w:val="22"/>
                <w:szCs w:val="22"/>
                <w:lang w:eastAsia="en-GB"/>
              </w:rPr>
              <w:t>16,458,313</w:t>
            </w:r>
          </w:p>
        </w:tc>
      </w:tr>
      <w:tr w:rsidR="00D87AE6" w:rsidRPr="00841F83" w14:paraId="25CE215E" w14:textId="77777777" w:rsidTr="00EA50EC">
        <w:trPr>
          <w:trHeight w:val="454"/>
        </w:trPr>
        <w:tc>
          <w:tcPr>
            <w:tcW w:w="1365" w:type="dxa"/>
            <w:vMerge w:val="restart"/>
            <w:tcBorders>
              <w:top w:val="nil"/>
              <w:left w:val="nil"/>
              <w:right w:val="nil"/>
            </w:tcBorders>
            <w:shd w:val="clear" w:color="auto" w:fill="auto"/>
            <w:noWrap/>
            <w:hideMark/>
          </w:tcPr>
          <w:p w14:paraId="4FEEB48E" w14:textId="77777777" w:rsidR="00D87AE6" w:rsidRPr="00841F83" w:rsidRDefault="00D87AE6" w:rsidP="00EA50EC">
            <w:pPr>
              <w:rPr>
                <w:rFonts w:eastAsia="Times New Roman" w:cs="Calibri"/>
                <w:color w:val="000000"/>
                <w:sz w:val="22"/>
                <w:szCs w:val="22"/>
                <w:lang w:eastAsia="en-GB"/>
              </w:rPr>
            </w:pPr>
            <w:r>
              <w:rPr>
                <w:rFonts w:eastAsia="Times New Roman" w:cs="Calibri"/>
                <w:color w:val="000000"/>
                <w:sz w:val="22"/>
                <w:szCs w:val="22"/>
                <w:lang w:eastAsia="en-GB"/>
              </w:rPr>
              <w:t>V</w:t>
            </w:r>
            <w:r w:rsidRPr="00841F83">
              <w:rPr>
                <w:rFonts w:eastAsia="Times New Roman" w:cs="Calibri"/>
                <w:color w:val="000000"/>
                <w:sz w:val="22"/>
                <w:szCs w:val="22"/>
                <w:lang w:eastAsia="en-GB"/>
              </w:rPr>
              <w:t>ery high-Fat protein ratio</w:t>
            </w:r>
          </w:p>
        </w:tc>
        <w:tc>
          <w:tcPr>
            <w:tcW w:w="0" w:type="auto"/>
            <w:tcBorders>
              <w:top w:val="nil"/>
              <w:left w:val="nil"/>
              <w:bottom w:val="nil"/>
              <w:right w:val="nil"/>
            </w:tcBorders>
            <w:shd w:val="clear" w:color="auto" w:fill="auto"/>
            <w:noWrap/>
            <w:hideMark/>
          </w:tcPr>
          <w:p w14:paraId="13917DDC" w14:textId="77777777" w:rsidR="00D87AE6" w:rsidRPr="00841F83" w:rsidRDefault="00D87AE6" w:rsidP="00EA50EC">
            <w:pPr>
              <w:rPr>
                <w:rFonts w:eastAsia="Times New Roman" w:cs="Calibri"/>
                <w:color w:val="000000"/>
                <w:sz w:val="22"/>
                <w:szCs w:val="22"/>
                <w:lang w:eastAsia="en-GB"/>
              </w:rPr>
            </w:pPr>
            <w:proofErr w:type="spellStart"/>
            <w:r w:rsidRPr="00841F83">
              <w:rPr>
                <w:rFonts w:eastAsia="Times New Roman" w:cs="Calibri"/>
                <w:color w:val="000000"/>
                <w:sz w:val="22"/>
                <w:szCs w:val="22"/>
                <w:lang w:eastAsia="en-GB"/>
              </w:rPr>
              <w:t>highFPR</w:t>
            </w:r>
            <w:proofErr w:type="spellEnd"/>
          </w:p>
        </w:tc>
        <w:tc>
          <w:tcPr>
            <w:tcW w:w="0" w:type="auto"/>
            <w:vMerge w:val="restart"/>
            <w:tcBorders>
              <w:top w:val="nil"/>
              <w:left w:val="nil"/>
              <w:right w:val="nil"/>
            </w:tcBorders>
          </w:tcPr>
          <w:p w14:paraId="4F962555"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Indicator for subclinical ketosis</w:t>
            </w:r>
            <w:r>
              <w:rPr>
                <w:rFonts w:eastAsia="Times New Roman" w:cs="Calibri"/>
                <w:color w:val="000000"/>
                <w:sz w:val="22"/>
                <w:szCs w:val="22"/>
                <w:lang w:eastAsia="en-GB"/>
              </w:rPr>
              <w:t>, reflected by the proportion of tests in first 100 days of lactation resulting in FPR&gt;1.5</w:t>
            </w:r>
          </w:p>
          <w:p w14:paraId="4E230180" w14:textId="77777777" w:rsidR="00D87AE6" w:rsidRPr="00841F83" w:rsidRDefault="00D87AE6" w:rsidP="00EA50EC">
            <w:pPr>
              <w:rPr>
                <w:rFonts w:eastAsia="Times New Roman" w:cs="Calibri"/>
                <w:color w:val="000000"/>
                <w:sz w:val="22"/>
                <w:szCs w:val="22"/>
                <w:lang w:eastAsia="en-GB"/>
              </w:rPr>
            </w:pPr>
          </w:p>
        </w:tc>
        <w:tc>
          <w:tcPr>
            <w:tcW w:w="1761" w:type="dxa"/>
            <w:tcBorders>
              <w:top w:val="nil"/>
              <w:left w:val="nil"/>
              <w:bottom w:val="nil"/>
              <w:right w:val="nil"/>
            </w:tcBorders>
            <w:shd w:val="clear" w:color="auto" w:fill="auto"/>
            <w:noWrap/>
            <w:hideMark/>
          </w:tcPr>
          <w:p w14:paraId="2FFD5A40"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&lt; 50%</w:t>
            </w:r>
          </w:p>
        </w:tc>
        <w:tc>
          <w:tcPr>
            <w:tcW w:w="1600" w:type="dxa"/>
            <w:tcBorders>
              <w:top w:val="nil"/>
              <w:left w:val="nil"/>
              <w:bottom w:val="nil"/>
              <w:right w:val="nil"/>
            </w:tcBorders>
            <w:shd w:val="clear" w:color="auto" w:fill="auto"/>
            <w:noWrap/>
            <w:hideMark/>
          </w:tcPr>
          <w:p w14:paraId="257C1F6B" w14:textId="77777777" w:rsidR="00D87AE6" w:rsidRPr="00841F83" w:rsidRDefault="00D87AE6" w:rsidP="00EA50EC">
            <w:pPr>
              <w:jc w:val="right"/>
              <w:rPr>
                <w:rFonts w:eastAsia="Times New Roman" w:cs="Calibri"/>
                <w:color w:val="000000"/>
                <w:sz w:val="22"/>
                <w:szCs w:val="22"/>
                <w:lang w:eastAsia="en-GB"/>
              </w:rPr>
            </w:pPr>
            <w:r w:rsidRPr="00841F83">
              <w:rPr>
                <w:rFonts w:eastAsia="Times New Roman" w:cs="Calibri"/>
                <w:color w:val="000000"/>
                <w:sz w:val="22"/>
                <w:szCs w:val="22"/>
                <w:lang w:eastAsia="en-GB"/>
              </w:rPr>
              <w:t>112,705,286</w:t>
            </w:r>
          </w:p>
        </w:tc>
      </w:tr>
      <w:tr w:rsidR="00D87AE6" w:rsidRPr="00841F83" w14:paraId="0A08A807" w14:textId="77777777" w:rsidTr="00EA50EC">
        <w:trPr>
          <w:trHeight w:val="454"/>
        </w:trPr>
        <w:tc>
          <w:tcPr>
            <w:tcW w:w="1365" w:type="dxa"/>
            <w:vMerge/>
            <w:tcBorders>
              <w:left w:val="nil"/>
              <w:bottom w:val="single" w:sz="4" w:space="0" w:color="auto"/>
              <w:right w:val="nil"/>
            </w:tcBorders>
            <w:shd w:val="clear" w:color="auto" w:fill="auto"/>
            <w:noWrap/>
            <w:hideMark/>
          </w:tcPr>
          <w:p w14:paraId="6FE2D04A" w14:textId="77777777" w:rsidR="00D87AE6" w:rsidRPr="00841F83" w:rsidRDefault="00D87AE6" w:rsidP="00EA50EC">
            <w:pPr>
              <w:rPr>
                <w:rFonts w:eastAsia="Times New Roman" w:cs="Calibri"/>
                <w:color w:val="000000"/>
                <w:sz w:val="22"/>
                <w:szCs w:val="22"/>
                <w:lang w:eastAsia="en-GB"/>
              </w:rPr>
            </w:pPr>
          </w:p>
        </w:tc>
        <w:tc>
          <w:tcPr>
            <w:tcW w:w="0" w:type="auto"/>
            <w:tcBorders>
              <w:top w:val="nil"/>
              <w:left w:val="nil"/>
              <w:bottom w:val="single" w:sz="4" w:space="0" w:color="auto"/>
              <w:right w:val="nil"/>
            </w:tcBorders>
            <w:shd w:val="clear" w:color="auto" w:fill="auto"/>
            <w:noWrap/>
            <w:hideMark/>
          </w:tcPr>
          <w:p w14:paraId="6B5D891D" w14:textId="77777777" w:rsidR="00D87AE6" w:rsidRPr="00841F83" w:rsidRDefault="00D87AE6" w:rsidP="00EA50EC">
            <w:pPr>
              <w:rPr>
                <w:rFonts w:eastAsia="Times New Roman" w:cs="Calibri"/>
                <w:color w:val="000000"/>
                <w:sz w:val="22"/>
                <w:szCs w:val="22"/>
                <w:lang w:eastAsia="en-GB"/>
              </w:rPr>
            </w:pPr>
          </w:p>
        </w:tc>
        <w:tc>
          <w:tcPr>
            <w:tcW w:w="0" w:type="auto"/>
            <w:vMerge/>
            <w:tcBorders>
              <w:left w:val="nil"/>
              <w:bottom w:val="single" w:sz="4" w:space="0" w:color="auto"/>
              <w:right w:val="nil"/>
            </w:tcBorders>
          </w:tcPr>
          <w:p w14:paraId="7E61FC77" w14:textId="77777777" w:rsidR="00D87AE6" w:rsidRPr="00841F83" w:rsidRDefault="00D87AE6" w:rsidP="00EA50EC">
            <w:pPr>
              <w:rPr>
                <w:rFonts w:eastAsia="Times New Roman" w:cs="Calibri"/>
                <w:color w:val="000000"/>
                <w:sz w:val="22"/>
                <w:szCs w:val="22"/>
                <w:lang w:eastAsia="en-GB"/>
              </w:rPr>
            </w:pPr>
          </w:p>
        </w:tc>
        <w:tc>
          <w:tcPr>
            <w:tcW w:w="1761" w:type="dxa"/>
            <w:tcBorders>
              <w:top w:val="nil"/>
              <w:left w:val="nil"/>
              <w:bottom w:val="single" w:sz="4" w:space="0" w:color="auto"/>
              <w:right w:val="nil"/>
            </w:tcBorders>
            <w:shd w:val="clear" w:color="auto" w:fill="auto"/>
            <w:noWrap/>
            <w:hideMark/>
          </w:tcPr>
          <w:p w14:paraId="101F66D5"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 50%</w:t>
            </w:r>
          </w:p>
        </w:tc>
        <w:tc>
          <w:tcPr>
            <w:tcW w:w="1600" w:type="dxa"/>
            <w:tcBorders>
              <w:top w:val="nil"/>
              <w:left w:val="nil"/>
              <w:bottom w:val="single" w:sz="4" w:space="0" w:color="auto"/>
              <w:right w:val="nil"/>
            </w:tcBorders>
            <w:shd w:val="clear" w:color="auto" w:fill="auto"/>
            <w:noWrap/>
            <w:hideMark/>
          </w:tcPr>
          <w:p w14:paraId="1FB8A7C3" w14:textId="77777777" w:rsidR="00D87AE6" w:rsidRPr="00841F83" w:rsidRDefault="00D87AE6" w:rsidP="00EA50EC">
            <w:pPr>
              <w:jc w:val="right"/>
              <w:rPr>
                <w:rFonts w:eastAsia="Times New Roman" w:cs="Calibri"/>
                <w:color w:val="000000"/>
                <w:sz w:val="22"/>
                <w:szCs w:val="22"/>
                <w:lang w:eastAsia="en-GB"/>
              </w:rPr>
            </w:pPr>
            <w:r w:rsidRPr="00841F83">
              <w:rPr>
                <w:rFonts w:eastAsia="Times New Roman" w:cs="Calibri"/>
                <w:color w:val="000000"/>
                <w:sz w:val="22"/>
                <w:szCs w:val="22"/>
                <w:lang w:eastAsia="en-GB"/>
              </w:rPr>
              <w:t>1,800,859</w:t>
            </w:r>
          </w:p>
        </w:tc>
      </w:tr>
      <w:tr w:rsidR="00D87AE6" w:rsidRPr="00841F83" w14:paraId="577E37E7" w14:textId="77777777" w:rsidTr="00EA50EC">
        <w:trPr>
          <w:trHeight w:val="454"/>
        </w:trPr>
        <w:tc>
          <w:tcPr>
            <w:tcW w:w="1365" w:type="dxa"/>
            <w:vMerge w:val="restart"/>
            <w:tcBorders>
              <w:top w:val="nil"/>
              <w:left w:val="nil"/>
              <w:right w:val="nil"/>
            </w:tcBorders>
            <w:shd w:val="clear" w:color="auto" w:fill="auto"/>
            <w:noWrap/>
            <w:hideMark/>
          </w:tcPr>
          <w:p w14:paraId="0922D343" w14:textId="77777777" w:rsidR="00D87AE6" w:rsidRPr="00841F83" w:rsidRDefault="00D87AE6" w:rsidP="00EA50EC">
            <w:pPr>
              <w:rPr>
                <w:rFonts w:eastAsia="Times New Roman" w:cs="Calibri"/>
                <w:color w:val="000000"/>
                <w:sz w:val="22"/>
                <w:szCs w:val="22"/>
                <w:lang w:eastAsia="en-GB"/>
              </w:rPr>
            </w:pPr>
            <w:r>
              <w:rPr>
                <w:rFonts w:eastAsia="Times New Roman" w:cs="Calibri"/>
                <w:color w:val="000000"/>
                <w:sz w:val="22"/>
                <w:szCs w:val="22"/>
                <w:lang w:eastAsia="en-GB"/>
              </w:rPr>
              <w:t>V</w:t>
            </w:r>
            <w:r w:rsidRPr="00841F83">
              <w:rPr>
                <w:rFonts w:eastAsia="Times New Roman" w:cs="Calibri"/>
                <w:color w:val="000000"/>
                <w:sz w:val="22"/>
                <w:szCs w:val="22"/>
                <w:lang w:eastAsia="en-GB"/>
              </w:rPr>
              <w:t>ery low-Fat protein ratio</w:t>
            </w:r>
          </w:p>
        </w:tc>
        <w:tc>
          <w:tcPr>
            <w:tcW w:w="0" w:type="auto"/>
            <w:tcBorders>
              <w:top w:val="nil"/>
              <w:left w:val="nil"/>
              <w:bottom w:val="nil"/>
              <w:right w:val="nil"/>
            </w:tcBorders>
            <w:shd w:val="clear" w:color="auto" w:fill="auto"/>
            <w:noWrap/>
            <w:hideMark/>
          </w:tcPr>
          <w:p w14:paraId="180F6618" w14:textId="77777777" w:rsidR="00D87AE6" w:rsidRPr="00841F83" w:rsidRDefault="00D87AE6" w:rsidP="00EA50EC">
            <w:pPr>
              <w:rPr>
                <w:rFonts w:eastAsia="Times New Roman" w:cs="Calibri"/>
                <w:color w:val="000000"/>
                <w:sz w:val="22"/>
                <w:szCs w:val="22"/>
                <w:lang w:eastAsia="en-GB"/>
              </w:rPr>
            </w:pPr>
            <w:proofErr w:type="spellStart"/>
            <w:r w:rsidRPr="00841F83">
              <w:rPr>
                <w:rFonts w:eastAsia="Times New Roman" w:cs="Calibri"/>
                <w:color w:val="000000"/>
                <w:sz w:val="22"/>
                <w:szCs w:val="22"/>
                <w:lang w:eastAsia="en-GB"/>
              </w:rPr>
              <w:t>lowFPR</w:t>
            </w:r>
            <w:proofErr w:type="spellEnd"/>
          </w:p>
        </w:tc>
        <w:tc>
          <w:tcPr>
            <w:tcW w:w="0" w:type="auto"/>
            <w:vMerge w:val="restart"/>
            <w:tcBorders>
              <w:top w:val="nil"/>
              <w:left w:val="nil"/>
              <w:right w:val="nil"/>
            </w:tcBorders>
          </w:tcPr>
          <w:p w14:paraId="21CC5567"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Indicator for Sub-acute Rumen Acidosis.</w:t>
            </w:r>
            <w:r>
              <w:t xml:space="preserve"> </w:t>
            </w:r>
            <w:r w:rsidRPr="008A21D5">
              <w:rPr>
                <w:rFonts w:eastAsia="Times New Roman" w:cs="Calibri"/>
                <w:color w:val="000000"/>
                <w:sz w:val="22"/>
                <w:szCs w:val="22"/>
                <w:lang w:eastAsia="en-GB"/>
              </w:rPr>
              <w:t xml:space="preserve">reflected by the proportion of tests in first 100 days of lactation resulting in </w:t>
            </w:r>
          </w:p>
          <w:p w14:paraId="36F50A1D"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 xml:space="preserve">FPR &lt; 0.9 </w:t>
            </w:r>
          </w:p>
        </w:tc>
        <w:tc>
          <w:tcPr>
            <w:tcW w:w="1761" w:type="dxa"/>
            <w:tcBorders>
              <w:top w:val="nil"/>
              <w:left w:val="nil"/>
              <w:bottom w:val="nil"/>
              <w:right w:val="nil"/>
            </w:tcBorders>
            <w:shd w:val="clear" w:color="auto" w:fill="auto"/>
            <w:noWrap/>
            <w:hideMark/>
          </w:tcPr>
          <w:p w14:paraId="7191CF20"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&lt; 50%</w:t>
            </w:r>
          </w:p>
        </w:tc>
        <w:tc>
          <w:tcPr>
            <w:tcW w:w="1600" w:type="dxa"/>
            <w:tcBorders>
              <w:top w:val="nil"/>
              <w:left w:val="nil"/>
              <w:bottom w:val="nil"/>
              <w:right w:val="nil"/>
            </w:tcBorders>
            <w:shd w:val="clear" w:color="auto" w:fill="auto"/>
            <w:noWrap/>
            <w:hideMark/>
          </w:tcPr>
          <w:p w14:paraId="01C4019B" w14:textId="77777777" w:rsidR="00D87AE6" w:rsidRPr="00841F83" w:rsidRDefault="00D87AE6" w:rsidP="00EA50EC">
            <w:pPr>
              <w:jc w:val="right"/>
              <w:rPr>
                <w:rFonts w:eastAsia="Times New Roman" w:cs="Calibri"/>
                <w:color w:val="000000"/>
                <w:sz w:val="22"/>
                <w:szCs w:val="22"/>
                <w:lang w:eastAsia="en-GB"/>
              </w:rPr>
            </w:pPr>
            <w:r w:rsidRPr="00841F83">
              <w:rPr>
                <w:rFonts w:eastAsia="Times New Roman" w:cs="Calibri"/>
                <w:color w:val="000000"/>
                <w:sz w:val="22"/>
                <w:szCs w:val="22"/>
                <w:lang w:eastAsia="en-GB"/>
              </w:rPr>
              <w:t>114,436,777</w:t>
            </w:r>
          </w:p>
        </w:tc>
      </w:tr>
      <w:tr w:rsidR="00D87AE6" w:rsidRPr="00841F83" w14:paraId="13142F20" w14:textId="77777777" w:rsidTr="00EA50EC">
        <w:trPr>
          <w:trHeight w:val="454"/>
        </w:trPr>
        <w:tc>
          <w:tcPr>
            <w:tcW w:w="1365" w:type="dxa"/>
            <w:vMerge/>
            <w:tcBorders>
              <w:left w:val="nil"/>
              <w:bottom w:val="single" w:sz="4" w:space="0" w:color="auto"/>
              <w:right w:val="nil"/>
            </w:tcBorders>
            <w:shd w:val="clear" w:color="auto" w:fill="auto"/>
            <w:noWrap/>
            <w:hideMark/>
          </w:tcPr>
          <w:p w14:paraId="20337349" w14:textId="77777777" w:rsidR="00D87AE6" w:rsidRPr="00841F83" w:rsidRDefault="00D87AE6" w:rsidP="00EA50EC">
            <w:pPr>
              <w:rPr>
                <w:rFonts w:eastAsia="Times New Roman" w:cs="Calibri"/>
                <w:color w:val="000000"/>
                <w:sz w:val="22"/>
                <w:szCs w:val="22"/>
                <w:lang w:eastAsia="en-GB"/>
              </w:rPr>
            </w:pPr>
          </w:p>
        </w:tc>
        <w:tc>
          <w:tcPr>
            <w:tcW w:w="0" w:type="auto"/>
            <w:tcBorders>
              <w:top w:val="nil"/>
              <w:left w:val="nil"/>
              <w:bottom w:val="single" w:sz="4" w:space="0" w:color="auto"/>
              <w:right w:val="nil"/>
            </w:tcBorders>
            <w:shd w:val="clear" w:color="auto" w:fill="auto"/>
            <w:noWrap/>
            <w:hideMark/>
          </w:tcPr>
          <w:p w14:paraId="70DA843E" w14:textId="77777777" w:rsidR="00D87AE6" w:rsidRPr="00841F83" w:rsidRDefault="00D87AE6" w:rsidP="00EA50EC">
            <w:pPr>
              <w:rPr>
                <w:rFonts w:eastAsia="Times New Roman" w:cs="Calibri"/>
                <w:color w:val="000000"/>
                <w:sz w:val="22"/>
                <w:szCs w:val="22"/>
                <w:lang w:eastAsia="en-GB"/>
              </w:rPr>
            </w:pPr>
          </w:p>
        </w:tc>
        <w:tc>
          <w:tcPr>
            <w:tcW w:w="0" w:type="auto"/>
            <w:vMerge/>
            <w:tcBorders>
              <w:left w:val="nil"/>
              <w:bottom w:val="single" w:sz="4" w:space="0" w:color="auto"/>
              <w:right w:val="nil"/>
            </w:tcBorders>
          </w:tcPr>
          <w:p w14:paraId="0A103EBB" w14:textId="77777777" w:rsidR="00D87AE6" w:rsidRPr="00841F83" w:rsidRDefault="00D87AE6" w:rsidP="00EA50EC">
            <w:pPr>
              <w:rPr>
                <w:rFonts w:eastAsia="Times New Roman" w:cs="Calibri"/>
                <w:color w:val="000000"/>
                <w:sz w:val="22"/>
                <w:szCs w:val="22"/>
                <w:lang w:eastAsia="en-GB"/>
              </w:rPr>
            </w:pPr>
          </w:p>
        </w:tc>
        <w:tc>
          <w:tcPr>
            <w:tcW w:w="1761" w:type="dxa"/>
            <w:tcBorders>
              <w:top w:val="nil"/>
              <w:left w:val="nil"/>
              <w:bottom w:val="single" w:sz="4" w:space="0" w:color="auto"/>
              <w:right w:val="nil"/>
            </w:tcBorders>
            <w:shd w:val="clear" w:color="auto" w:fill="auto"/>
            <w:noWrap/>
            <w:hideMark/>
          </w:tcPr>
          <w:p w14:paraId="2C433752"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 50%</w:t>
            </w:r>
          </w:p>
        </w:tc>
        <w:tc>
          <w:tcPr>
            <w:tcW w:w="1600" w:type="dxa"/>
            <w:tcBorders>
              <w:top w:val="nil"/>
              <w:left w:val="nil"/>
              <w:bottom w:val="single" w:sz="4" w:space="0" w:color="auto"/>
              <w:right w:val="nil"/>
            </w:tcBorders>
            <w:shd w:val="clear" w:color="auto" w:fill="auto"/>
            <w:noWrap/>
            <w:hideMark/>
          </w:tcPr>
          <w:p w14:paraId="29ADFEC9" w14:textId="77777777" w:rsidR="00D87AE6" w:rsidRPr="00841F83" w:rsidRDefault="00D87AE6" w:rsidP="00EA50EC">
            <w:pPr>
              <w:jc w:val="right"/>
              <w:rPr>
                <w:rFonts w:eastAsia="Times New Roman" w:cs="Calibri"/>
                <w:color w:val="000000"/>
                <w:sz w:val="22"/>
                <w:szCs w:val="22"/>
                <w:lang w:eastAsia="en-GB"/>
              </w:rPr>
            </w:pPr>
            <w:r w:rsidRPr="00841F83">
              <w:rPr>
                <w:rFonts w:eastAsia="Times New Roman" w:cs="Calibri"/>
                <w:color w:val="000000"/>
                <w:sz w:val="22"/>
                <w:szCs w:val="22"/>
                <w:lang w:eastAsia="en-GB"/>
              </w:rPr>
              <w:t>69,368</w:t>
            </w:r>
          </w:p>
        </w:tc>
      </w:tr>
      <w:tr w:rsidR="00D87AE6" w:rsidRPr="00841F83" w14:paraId="59B5FEF2" w14:textId="77777777" w:rsidTr="00EA50EC">
        <w:trPr>
          <w:trHeight w:val="454"/>
        </w:trPr>
        <w:tc>
          <w:tcPr>
            <w:tcW w:w="1365" w:type="dxa"/>
            <w:vMerge w:val="restart"/>
            <w:tcBorders>
              <w:top w:val="nil"/>
              <w:left w:val="nil"/>
              <w:right w:val="nil"/>
            </w:tcBorders>
            <w:shd w:val="clear" w:color="auto" w:fill="auto"/>
            <w:noWrap/>
            <w:hideMark/>
          </w:tcPr>
          <w:p w14:paraId="0860AAC2"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Test day-Somatic cell count (x 1</w:t>
            </w:r>
            <w:r>
              <w:rPr>
                <w:rFonts w:eastAsia="Times New Roman" w:cs="Calibri"/>
                <w:color w:val="000000"/>
                <w:sz w:val="22"/>
                <w:szCs w:val="22"/>
                <w:lang w:eastAsia="en-GB"/>
              </w:rPr>
              <w:t>,</w:t>
            </w:r>
            <w:r w:rsidRPr="00841F83">
              <w:rPr>
                <w:rFonts w:eastAsia="Times New Roman" w:cs="Calibri"/>
                <w:color w:val="000000"/>
                <w:sz w:val="22"/>
                <w:szCs w:val="22"/>
                <w:lang w:eastAsia="en-GB"/>
              </w:rPr>
              <w:t>000)</w:t>
            </w:r>
          </w:p>
        </w:tc>
        <w:tc>
          <w:tcPr>
            <w:tcW w:w="0" w:type="auto"/>
            <w:tcBorders>
              <w:top w:val="nil"/>
              <w:left w:val="nil"/>
              <w:bottom w:val="nil"/>
              <w:right w:val="nil"/>
            </w:tcBorders>
            <w:shd w:val="clear" w:color="auto" w:fill="auto"/>
            <w:noWrap/>
            <w:hideMark/>
          </w:tcPr>
          <w:p w14:paraId="7F837691"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SCC</w:t>
            </w:r>
          </w:p>
        </w:tc>
        <w:tc>
          <w:tcPr>
            <w:tcW w:w="0" w:type="auto"/>
            <w:vMerge w:val="restart"/>
            <w:tcBorders>
              <w:top w:val="nil"/>
              <w:left w:val="nil"/>
              <w:right w:val="nil"/>
            </w:tcBorders>
          </w:tcPr>
          <w:p w14:paraId="71688B50" w14:textId="77777777" w:rsidR="00D87AE6"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Somatic cell count in thousands per millilitre of milk on test-day</w:t>
            </w:r>
          </w:p>
        </w:tc>
        <w:tc>
          <w:tcPr>
            <w:tcW w:w="1761" w:type="dxa"/>
            <w:tcBorders>
              <w:top w:val="nil"/>
              <w:left w:val="nil"/>
              <w:bottom w:val="nil"/>
              <w:right w:val="nil"/>
            </w:tcBorders>
            <w:shd w:val="clear" w:color="auto" w:fill="auto"/>
            <w:noWrap/>
            <w:hideMark/>
          </w:tcPr>
          <w:p w14:paraId="52B578F8" w14:textId="77777777" w:rsidR="00D87AE6" w:rsidRPr="00841F83" w:rsidRDefault="00D87AE6" w:rsidP="00EA50EC">
            <w:pPr>
              <w:rPr>
                <w:rFonts w:eastAsia="Times New Roman" w:cs="Calibri"/>
                <w:color w:val="000000"/>
                <w:sz w:val="22"/>
                <w:szCs w:val="22"/>
                <w:lang w:eastAsia="en-GB"/>
              </w:rPr>
            </w:pPr>
            <w:r>
              <w:rPr>
                <w:rFonts w:eastAsia="Times New Roman" w:cs="Calibri"/>
                <w:color w:val="000000"/>
                <w:sz w:val="22"/>
                <w:szCs w:val="22"/>
                <w:lang w:eastAsia="en-GB"/>
              </w:rPr>
              <w:t>&lt;</w:t>
            </w:r>
            <w:r w:rsidRPr="00841F83">
              <w:rPr>
                <w:rFonts w:eastAsia="Times New Roman" w:cs="Calibri"/>
                <w:color w:val="000000"/>
                <w:sz w:val="22"/>
                <w:szCs w:val="22"/>
                <w:lang w:eastAsia="en-GB"/>
              </w:rPr>
              <w:t xml:space="preserve"> 200</w:t>
            </w:r>
          </w:p>
        </w:tc>
        <w:tc>
          <w:tcPr>
            <w:tcW w:w="1600" w:type="dxa"/>
            <w:tcBorders>
              <w:top w:val="nil"/>
              <w:left w:val="nil"/>
              <w:bottom w:val="nil"/>
              <w:right w:val="nil"/>
            </w:tcBorders>
            <w:shd w:val="clear" w:color="auto" w:fill="auto"/>
            <w:noWrap/>
            <w:hideMark/>
          </w:tcPr>
          <w:p w14:paraId="16EE9425" w14:textId="77777777" w:rsidR="00D87AE6" w:rsidRPr="00841F83" w:rsidRDefault="00D87AE6" w:rsidP="00EA50EC">
            <w:pPr>
              <w:jc w:val="right"/>
              <w:rPr>
                <w:rFonts w:eastAsia="Times New Roman" w:cs="Calibri"/>
                <w:color w:val="000000"/>
                <w:sz w:val="22"/>
                <w:szCs w:val="22"/>
                <w:lang w:eastAsia="en-GB"/>
              </w:rPr>
            </w:pPr>
            <w:r w:rsidRPr="00841F83">
              <w:rPr>
                <w:rFonts w:eastAsia="Times New Roman" w:cs="Calibri"/>
                <w:color w:val="000000"/>
                <w:sz w:val="22"/>
                <w:szCs w:val="22"/>
                <w:lang w:eastAsia="en-GB"/>
              </w:rPr>
              <w:t>91,912,692</w:t>
            </w:r>
          </w:p>
        </w:tc>
      </w:tr>
      <w:tr w:rsidR="00D87AE6" w:rsidRPr="00841F83" w14:paraId="1DC37903" w14:textId="77777777" w:rsidTr="00EA50EC">
        <w:trPr>
          <w:trHeight w:val="454"/>
        </w:trPr>
        <w:tc>
          <w:tcPr>
            <w:tcW w:w="1365" w:type="dxa"/>
            <w:vMerge/>
            <w:tcBorders>
              <w:left w:val="nil"/>
              <w:right w:val="nil"/>
            </w:tcBorders>
            <w:shd w:val="clear" w:color="auto" w:fill="auto"/>
            <w:noWrap/>
            <w:hideMark/>
          </w:tcPr>
          <w:p w14:paraId="360269E6" w14:textId="77777777" w:rsidR="00D87AE6" w:rsidRPr="00841F83" w:rsidRDefault="00D87AE6" w:rsidP="00EA50EC">
            <w:pPr>
              <w:rPr>
                <w:rFonts w:eastAsia="Times New Roman" w:cs="Calibri"/>
                <w:color w:val="000000"/>
                <w:sz w:val="22"/>
                <w:szCs w:val="22"/>
                <w:lang w:eastAsia="en-GB"/>
              </w:rPr>
            </w:pPr>
          </w:p>
        </w:tc>
        <w:tc>
          <w:tcPr>
            <w:tcW w:w="0" w:type="auto"/>
            <w:tcBorders>
              <w:top w:val="nil"/>
              <w:left w:val="nil"/>
              <w:bottom w:val="nil"/>
              <w:right w:val="nil"/>
            </w:tcBorders>
            <w:shd w:val="clear" w:color="auto" w:fill="auto"/>
            <w:noWrap/>
            <w:hideMark/>
          </w:tcPr>
          <w:p w14:paraId="15A56A2F" w14:textId="77777777" w:rsidR="00D87AE6" w:rsidRPr="00841F83" w:rsidRDefault="00D87AE6" w:rsidP="00EA50EC">
            <w:pPr>
              <w:rPr>
                <w:rFonts w:eastAsia="Times New Roman" w:cs="Times New Roman"/>
                <w:sz w:val="22"/>
                <w:szCs w:val="22"/>
                <w:lang w:eastAsia="en-GB"/>
              </w:rPr>
            </w:pPr>
          </w:p>
        </w:tc>
        <w:tc>
          <w:tcPr>
            <w:tcW w:w="0" w:type="auto"/>
            <w:vMerge/>
            <w:tcBorders>
              <w:left w:val="nil"/>
              <w:right w:val="nil"/>
            </w:tcBorders>
          </w:tcPr>
          <w:p w14:paraId="05E74772" w14:textId="77777777" w:rsidR="00D87AE6" w:rsidRPr="000417E1" w:rsidRDefault="00D87AE6" w:rsidP="00EA50EC">
            <w:pPr>
              <w:rPr>
                <w:rFonts w:eastAsia="Times New Roman" w:cs="Calibri"/>
                <w:color w:val="000000"/>
                <w:sz w:val="22"/>
                <w:szCs w:val="22"/>
                <w:lang w:eastAsia="en-GB"/>
              </w:rPr>
            </w:pPr>
          </w:p>
        </w:tc>
        <w:tc>
          <w:tcPr>
            <w:tcW w:w="1761" w:type="dxa"/>
            <w:tcBorders>
              <w:top w:val="nil"/>
              <w:left w:val="nil"/>
              <w:bottom w:val="nil"/>
              <w:right w:val="nil"/>
            </w:tcBorders>
            <w:shd w:val="clear" w:color="auto" w:fill="auto"/>
            <w:noWrap/>
            <w:hideMark/>
          </w:tcPr>
          <w:p w14:paraId="14ACA700" w14:textId="77777777" w:rsidR="00D87AE6" w:rsidRPr="00841F83" w:rsidRDefault="00D87AE6" w:rsidP="00EA50EC">
            <w:pPr>
              <w:rPr>
                <w:rFonts w:eastAsia="Times New Roman" w:cs="Calibri"/>
                <w:color w:val="000000"/>
                <w:sz w:val="22"/>
                <w:szCs w:val="22"/>
                <w:lang w:eastAsia="en-GB"/>
              </w:rPr>
            </w:pPr>
            <w:r w:rsidRPr="000417E1">
              <w:rPr>
                <w:rFonts w:eastAsia="Times New Roman" w:cs="Calibri"/>
                <w:color w:val="000000"/>
                <w:sz w:val="22"/>
                <w:szCs w:val="22"/>
                <w:lang w:eastAsia="en-GB"/>
              </w:rPr>
              <w:t>≥</w:t>
            </w:r>
            <w:r w:rsidRPr="00841F83">
              <w:rPr>
                <w:rFonts w:eastAsia="Times New Roman" w:cs="Calibri"/>
                <w:color w:val="000000"/>
                <w:sz w:val="22"/>
                <w:szCs w:val="22"/>
                <w:lang w:eastAsia="en-GB"/>
              </w:rPr>
              <w:t xml:space="preserve"> 200 and </w:t>
            </w:r>
            <w:r>
              <w:rPr>
                <w:rFonts w:eastAsia="Times New Roman" w:cs="Calibri"/>
                <w:color w:val="000000"/>
                <w:sz w:val="22"/>
                <w:szCs w:val="22"/>
                <w:lang w:eastAsia="en-GB"/>
              </w:rPr>
              <w:t xml:space="preserve">&lt; </w:t>
            </w:r>
            <w:r w:rsidRPr="00841F83">
              <w:rPr>
                <w:rFonts w:eastAsia="Times New Roman" w:cs="Calibri"/>
                <w:color w:val="000000"/>
                <w:sz w:val="22"/>
                <w:szCs w:val="22"/>
                <w:lang w:eastAsia="en-GB"/>
              </w:rPr>
              <w:t>600</w:t>
            </w:r>
          </w:p>
        </w:tc>
        <w:tc>
          <w:tcPr>
            <w:tcW w:w="1600" w:type="dxa"/>
            <w:tcBorders>
              <w:top w:val="nil"/>
              <w:left w:val="nil"/>
              <w:bottom w:val="nil"/>
              <w:right w:val="nil"/>
            </w:tcBorders>
            <w:shd w:val="clear" w:color="auto" w:fill="auto"/>
            <w:noWrap/>
            <w:hideMark/>
          </w:tcPr>
          <w:p w14:paraId="3E8F6286" w14:textId="77777777" w:rsidR="00D87AE6" w:rsidRPr="00841F83" w:rsidRDefault="00D87AE6" w:rsidP="00EA50EC">
            <w:pPr>
              <w:jc w:val="right"/>
              <w:rPr>
                <w:rFonts w:eastAsia="Times New Roman" w:cs="Calibri"/>
                <w:color w:val="000000"/>
                <w:sz w:val="22"/>
                <w:szCs w:val="22"/>
                <w:lang w:eastAsia="en-GB"/>
              </w:rPr>
            </w:pPr>
            <w:r w:rsidRPr="00841F83">
              <w:rPr>
                <w:rFonts w:eastAsia="Times New Roman" w:cs="Calibri"/>
                <w:color w:val="000000"/>
                <w:sz w:val="22"/>
                <w:szCs w:val="22"/>
                <w:lang w:eastAsia="en-GB"/>
              </w:rPr>
              <w:t>15,257,987</w:t>
            </w:r>
          </w:p>
        </w:tc>
      </w:tr>
      <w:tr w:rsidR="00D87AE6" w:rsidRPr="00841F83" w14:paraId="5CC1ADAA" w14:textId="77777777" w:rsidTr="00EA50EC">
        <w:trPr>
          <w:trHeight w:val="454"/>
        </w:trPr>
        <w:tc>
          <w:tcPr>
            <w:tcW w:w="1365" w:type="dxa"/>
            <w:vMerge/>
            <w:tcBorders>
              <w:left w:val="nil"/>
              <w:right w:val="nil"/>
            </w:tcBorders>
            <w:shd w:val="clear" w:color="auto" w:fill="auto"/>
            <w:noWrap/>
            <w:hideMark/>
          </w:tcPr>
          <w:p w14:paraId="6F0622C2" w14:textId="77777777" w:rsidR="00D87AE6" w:rsidRPr="00841F83" w:rsidRDefault="00D87AE6" w:rsidP="00EA50EC">
            <w:pPr>
              <w:rPr>
                <w:rFonts w:eastAsia="Times New Roman" w:cs="Calibri"/>
                <w:color w:val="000000"/>
                <w:sz w:val="22"/>
                <w:szCs w:val="22"/>
                <w:lang w:eastAsia="en-GB"/>
              </w:rPr>
            </w:pPr>
          </w:p>
        </w:tc>
        <w:tc>
          <w:tcPr>
            <w:tcW w:w="0" w:type="auto"/>
            <w:tcBorders>
              <w:top w:val="nil"/>
              <w:left w:val="nil"/>
              <w:bottom w:val="nil"/>
              <w:right w:val="nil"/>
            </w:tcBorders>
            <w:shd w:val="clear" w:color="auto" w:fill="auto"/>
            <w:noWrap/>
            <w:hideMark/>
          </w:tcPr>
          <w:p w14:paraId="59704EEE" w14:textId="77777777" w:rsidR="00D87AE6" w:rsidRPr="00841F83" w:rsidRDefault="00D87AE6" w:rsidP="00EA50EC">
            <w:pPr>
              <w:rPr>
                <w:rFonts w:eastAsia="Times New Roman" w:cs="Times New Roman"/>
                <w:sz w:val="22"/>
                <w:szCs w:val="22"/>
                <w:lang w:eastAsia="en-GB"/>
              </w:rPr>
            </w:pPr>
          </w:p>
        </w:tc>
        <w:tc>
          <w:tcPr>
            <w:tcW w:w="0" w:type="auto"/>
            <w:vMerge/>
            <w:tcBorders>
              <w:left w:val="nil"/>
              <w:right w:val="nil"/>
            </w:tcBorders>
          </w:tcPr>
          <w:p w14:paraId="4490F460" w14:textId="77777777" w:rsidR="00D87AE6" w:rsidRPr="00841F83" w:rsidRDefault="00D87AE6" w:rsidP="00EA50EC">
            <w:pPr>
              <w:rPr>
                <w:rFonts w:eastAsia="Times New Roman" w:cs="Calibri"/>
                <w:color w:val="000000"/>
                <w:sz w:val="22"/>
                <w:szCs w:val="22"/>
                <w:lang w:eastAsia="en-GB"/>
              </w:rPr>
            </w:pPr>
          </w:p>
        </w:tc>
        <w:tc>
          <w:tcPr>
            <w:tcW w:w="1761" w:type="dxa"/>
            <w:tcBorders>
              <w:top w:val="nil"/>
              <w:left w:val="nil"/>
              <w:bottom w:val="nil"/>
              <w:right w:val="nil"/>
            </w:tcBorders>
            <w:shd w:val="clear" w:color="auto" w:fill="auto"/>
            <w:noWrap/>
            <w:hideMark/>
          </w:tcPr>
          <w:p w14:paraId="07FBE0A5"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 xml:space="preserve">≥ 600 and </w:t>
            </w:r>
            <w:r>
              <w:rPr>
                <w:rFonts w:eastAsia="Times New Roman" w:cs="Calibri"/>
                <w:color w:val="000000"/>
                <w:sz w:val="22"/>
                <w:szCs w:val="22"/>
                <w:lang w:eastAsia="en-GB"/>
              </w:rPr>
              <w:t xml:space="preserve">&lt; </w:t>
            </w:r>
            <w:r w:rsidRPr="00841F83">
              <w:rPr>
                <w:rFonts w:eastAsia="Times New Roman" w:cs="Calibri"/>
                <w:color w:val="000000"/>
                <w:sz w:val="22"/>
                <w:szCs w:val="22"/>
                <w:lang w:eastAsia="en-GB"/>
              </w:rPr>
              <w:t>1000</w:t>
            </w:r>
          </w:p>
        </w:tc>
        <w:tc>
          <w:tcPr>
            <w:tcW w:w="1600" w:type="dxa"/>
            <w:tcBorders>
              <w:top w:val="nil"/>
              <w:left w:val="nil"/>
              <w:bottom w:val="nil"/>
              <w:right w:val="nil"/>
            </w:tcBorders>
            <w:shd w:val="clear" w:color="auto" w:fill="auto"/>
            <w:noWrap/>
            <w:hideMark/>
          </w:tcPr>
          <w:p w14:paraId="64E5BE48" w14:textId="77777777" w:rsidR="00D87AE6" w:rsidRPr="00841F83" w:rsidRDefault="00D87AE6" w:rsidP="00EA50EC">
            <w:pPr>
              <w:jc w:val="right"/>
              <w:rPr>
                <w:rFonts w:eastAsia="Times New Roman" w:cs="Calibri"/>
                <w:color w:val="000000"/>
                <w:sz w:val="22"/>
                <w:szCs w:val="22"/>
                <w:lang w:eastAsia="en-GB"/>
              </w:rPr>
            </w:pPr>
            <w:r w:rsidRPr="00841F83">
              <w:rPr>
                <w:rFonts w:eastAsia="Times New Roman" w:cs="Calibri"/>
                <w:color w:val="000000"/>
                <w:sz w:val="22"/>
                <w:szCs w:val="22"/>
                <w:lang w:eastAsia="en-GB"/>
              </w:rPr>
              <w:t>3,202,567</w:t>
            </w:r>
          </w:p>
        </w:tc>
      </w:tr>
      <w:tr w:rsidR="00D87AE6" w:rsidRPr="00841F83" w14:paraId="294F99B8" w14:textId="77777777" w:rsidTr="00EA50EC">
        <w:trPr>
          <w:trHeight w:val="454"/>
        </w:trPr>
        <w:tc>
          <w:tcPr>
            <w:tcW w:w="1365" w:type="dxa"/>
            <w:vMerge/>
            <w:tcBorders>
              <w:left w:val="nil"/>
              <w:bottom w:val="single" w:sz="4" w:space="0" w:color="auto"/>
              <w:right w:val="nil"/>
            </w:tcBorders>
            <w:shd w:val="clear" w:color="auto" w:fill="auto"/>
            <w:noWrap/>
            <w:hideMark/>
          </w:tcPr>
          <w:p w14:paraId="0D3046FA" w14:textId="77777777" w:rsidR="00D87AE6" w:rsidRPr="00841F83" w:rsidRDefault="00D87AE6" w:rsidP="00EA50EC">
            <w:pPr>
              <w:rPr>
                <w:rFonts w:eastAsia="Times New Roman" w:cs="Calibri"/>
                <w:color w:val="000000"/>
                <w:sz w:val="22"/>
                <w:szCs w:val="22"/>
                <w:lang w:eastAsia="en-GB"/>
              </w:rPr>
            </w:pPr>
          </w:p>
        </w:tc>
        <w:tc>
          <w:tcPr>
            <w:tcW w:w="0" w:type="auto"/>
            <w:tcBorders>
              <w:top w:val="nil"/>
              <w:left w:val="nil"/>
              <w:bottom w:val="single" w:sz="4" w:space="0" w:color="auto"/>
              <w:right w:val="nil"/>
            </w:tcBorders>
            <w:shd w:val="clear" w:color="auto" w:fill="auto"/>
            <w:noWrap/>
            <w:hideMark/>
          </w:tcPr>
          <w:p w14:paraId="101F8DBC" w14:textId="77777777" w:rsidR="00D87AE6" w:rsidRPr="00841F83" w:rsidRDefault="00D87AE6" w:rsidP="00EA50EC">
            <w:pPr>
              <w:rPr>
                <w:rFonts w:eastAsia="Times New Roman" w:cs="Calibri"/>
                <w:color w:val="000000"/>
                <w:sz w:val="22"/>
                <w:szCs w:val="22"/>
                <w:lang w:eastAsia="en-GB"/>
              </w:rPr>
            </w:pPr>
          </w:p>
        </w:tc>
        <w:tc>
          <w:tcPr>
            <w:tcW w:w="0" w:type="auto"/>
            <w:vMerge/>
            <w:tcBorders>
              <w:left w:val="nil"/>
              <w:bottom w:val="single" w:sz="4" w:space="0" w:color="auto"/>
              <w:right w:val="nil"/>
            </w:tcBorders>
          </w:tcPr>
          <w:p w14:paraId="258D1F85" w14:textId="77777777" w:rsidR="00D87AE6" w:rsidRPr="00841F83" w:rsidRDefault="00D87AE6" w:rsidP="00EA50EC">
            <w:pPr>
              <w:rPr>
                <w:rFonts w:eastAsia="Times New Roman" w:cs="Calibri"/>
                <w:color w:val="000000"/>
                <w:sz w:val="22"/>
                <w:szCs w:val="22"/>
                <w:lang w:eastAsia="en-GB"/>
              </w:rPr>
            </w:pPr>
          </w:p>
        </w:tc>
        <w:tc>
          <w:tcPr>
            <w:tcW w:w="1761" w:type="dxa"/>
            <w:tcBorders>
              <w:top w:val="nil"/>
              <w:left w:val="nil"/>
              <w:bottom w:val="single" w:sz="4" w:space="0" w:color="auto"/>
              <w:right w:val="nil"/>
            </w:tcBorders>
            <w:shd w:val="clear" w:color="auto" w:fill="auto"/>
            <w:noWrap/>
            <w:hideMark/>
          </w:tcPr>
          <w:p w14:paraId="31FEE9F7"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w:t>
            </w:r>
            <w:r>
              <w:rPr>
                <w:rFonts w:eastAsia="Times New Roman" w:cs="Calibri"/>
                <w:color w:val="000000"/>
                <w:sz w:val="22"/>
                <w:szCs w:val="22"/>
                <w:lang w:eastAsia="en-GB"/>
              </w:rPr>
              <w:t xml:space="preserve"> </w:t>
            </w:r>
            <w:r w:rsidRPr="00841F83">
              <w:rPr>
                <w:rFonts w:eastAsia="Times New Roman" w:cs="Calibri"/>
                <w:color w:val="000000"/>
                <w:sz w:val="22"/>
                <w:szCs w:val="22"/>
                <w:lang w:eastAsia="en-GB"/>
              </w:rPr>
              <w:t>1,000</w:t>
            </w:r>
          </w:p>
        </w:tc>
        <w:tc>
          <w:tcPr>
            <w:tcW w:w="1600" w:type="dxa"/>
            <w:tcBorders>
              <w:top w:val="nil"/>
              <w:left w:val="nil"/>
              <w:bottom w:val="single" w:sz="4" w:space="0" w:color="auto"/>
              <w:right w:val="nil"/>
            </w:tcBorders>
            <w:shd w:val="clear" w:color="auto" w:fill="auto"/>
            <w:noWrap/>
            <w:hideMark/>
          </w:tcPr>
          <w:p w14:paraId="1B62687F" w14:textId="77777777" w:rsidR="00D87AE6" w:rsidRPr="00841F83" w:rsidRDefault="00D87AE6" w:rsidP="00EA50EC">
            <w:pPr>
              <w:jc w:val="right"/>
              <w:rPr>
                <w:rFonts w:eastAsia="Times New Roman" w:cs="Calibri"/>
                <w:color w:val="000000"/>
                <w:sz w:val="22"/>
                <w:szCs w:val="22"/>
                <w:lang w:eastAsia="en-GB"/>
              </w:rPr>
            </w:pPr>
            <w:r w:rsidRPr="00841F83">
              <w:rPr>
                <w:rFonts w:eastAsia="Times New Roman" w:cs="Calibri"/>
                <w:color w:val="000000"/>
                <w:sz w:val="22"/>
                <w:szCs w:val="22"/>
                <w:lang w:eastAsia="en-GB"/>
              </w:rPr>
              <w:t>4,132,899</w:t>
            </w:r>
          </w:p>
        </w:tc>
      </w:tr>
      <w:tr w:rsidR="00D87AE6" w:rsidRPr="00841F83" w14:paraId="2100E038" w14:textId="77777777" w:rsidTr="00EA50EC">
        <w:trPr>
          <w:trHeight w:val="454"/>
        </w:trPr>
        <w:tc>
          <w:tcPr>
            <w:tcW w:w="1365" w:type="dxa"/>
            <w:tcBorders>
              <w:top w:val="nil"/>
              <w:left w:val="nil"/>
              <w:bottom w:val="nil"/>
              <w:right w:val="nil"/>
            </w:tcBorders>
            <w:shd w:val="clear" w:color="auto" w:fill="auto"/>
            <w:noWrap/>
            <w:hideMark/>
          </w:tcPr>
          <w:p w14:paraId="6DC8E98E"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Insemination</w:t>
            </w:r>
          </w:p>
        </w:tc>
        <w:tc>
          <w:tcPr>
            <w:tcW w:w="0" w:type="auto"/>
            <w:tcBorders>
              <w:top w:val="nil"/>
              <w:left w:val="nil"/>
              <w:bottom w:val="nil"/>
              <w:right w:val="nil"/>
            </w:tcBorders>
            <w:shd w:val="clear" w:color="auto" w:fill="auto"/>
            <w:noWrap/>
            <w:hideMark/>
          </w:tcPr>
          <w:p w14:paraId="4FB4D1E3" w14:textId="77777777" w:rsidR="00D87AE6" w:rsidRPr="00841F83" w:rsidRDefault="00D87AE6" w:rsidP="00EA50EC">
            <w:pPr>
              <w:rPr>
                <w:rFonts w:eastAsia="Times New Roman" w:cs="Calibri"/>
                <w:color w:val="000000"/>
                <w:sz w:val="22"/>
                <w:szCs w:val="22"/>
                <w:lang w:eastAsia="en-GB"/>
              </w:rPr>
            </w:pPr>
            <w:proofErr w:type="spellStart"/>
            <w:r w:rsidRPr="00841F83">
              <w:rPr>
                <w:rFonts w:eastAsia="Times New Roman" w:cs="Calibri"/>
                <w:color w:val="000000"/>
                <w:sz w:val="22"/>
                <w:szCs w:val="22"/>
                <w:lang w:eastAsia="en-GB"/>
              </w:rPr>
              <w:t>Insem</w:t>
            </w:r>
            <w:proofErr w:type="spellEnd"/>
          </w:p>
        </w:tc>
        <w:tc>
          <w:tcPr>
            <w:tcW w:w="0" w:type="auto"/>
            <w:vMerge w:val="restart"/>
            <w:tcBorders>
              <w:top w:val="nil"/>
              <w:left w:val="nil"/>
              <w:right w:val="nil"/>
            </w:tcBorders>
          </w:tcPr>
          <w:p w14:paraId="66E4E17B" w14:textId="77777777" w:rsidR="00D87AE6"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Rolling average of total number of inseminations per parity</w:t>
            </w:r>
          </w:p>
        </w:tc>
        <w:tc>
          <w:tcPr>
            <w:tcW w:w="1761" w:type="dxa"/>
            <w:tcBorders>
              <w:top w:val="nil"/>
              <w:left w:val="nil"/>
              <w:bottom w:val="nil"/>
              <w:right w:val="nil"/>
            </w:tcBorders>
            <w:shd w:val="clear" w:color="auto" w:fill="auto"/>
            <w:noWrap/>
            <w:hideMark/>
          </w:tcPr>
          <w:p w14:paraId="75AB1AB9" w14:textId="77777777" w:rsidR="00D87AE6" w:rsidRPr="00841F83" w:rsidRDefault="00D87AE6" w:rsidP="00EA50EC">
            <w:pPr>
              <w:rPr>
                <w:rFonts w:eastAsia="Times New Roman" w:cs="Calibri"/>
                <w:color w:val="000000"/>
                <w:sz w:val="22"/>
                <w:szCs w:val="22"/>
                <w:lang w:eastAsia="en-GB"/>
              </w:rPr>
            </w:pPr>
            <w:r>
              <w:rPr>
                <w:rFonts w:eastAsia="Times New Roman" w:cs="Calibri"/>
                <w:color w:val="000000"/>
                <w:sz w:val="22"/>
                <w:szCs w:val="22"/>
                <w:lang w:eastAsia="en-GB"/>
              </w:rPr>
              <w:t>&lt;</w:t>
            </w:r>
            <w:r w:rsidRPr="00841F83">
              <w:rPr>
                <w:rFonts w:eastAsia="Times New Roman" w:cs="Calibri"/>
                <w:color w:val="000000"/>
                <w:sz w:val="22"/>
                <w:szCs w:val="22"/>
                <w:lang w:eastAsia="en-GB"/>
              </w:rPr>
              <w:t xml:space="preserve"> 2</w:t>
            </w:r>
          </w:p>
        </w:tc>
        <w:tc>
          <w:tcPr>
            <w:tcW w:w="1600" w:type="dxa"/>
            <w:tcBorders>
              <w:top w:val="nil"/>
              <w:left w:val="nil"/>
              <w:bottom w:val="nil"/>
              <w:right w:val="nil"/>
            </w:tcBorders>
            <w:shd w:val="clear" w:color="auto" w:fill="auto"/>
            <w:noWrap/>
            <w:hideMark/>
          </w:tcPr>
          <w:p w14:paraId="402D32C1" w14:textId="77777777" w:rsidR="00D87AE6" w:rsidRPr="00841F83" w:rsidRDefault="00D87AE6" w:rsidP="00EA50EC">
            <w:pPr>
              <w:jc w:val="right"/>
              <w:rPr>
                <w:rFonts w:eastAsia="Times New Roman" w:cs="Calibri"/>
                <w:color w:val="000000"/>
                <w:sz w:val="22"/>
                <w:szCs w:val="22"/>
                <w:lang w:eastAsia="en-GB"/>
              </w:rPr>
            </w:pPr>
            <w:r w:rsidRPr="00841F83">
              <w:rPr>
                <w:rFonts w:eastAsia="Times New Roman" w:cs="Calibri"/>
                <w:color w:val="000000"/>
                <w:sz w:val="22"/>
                <w:szCs w:val="22"/>
                <w:lang w:eastAsia="en-GB"/>
              </w:rPr>
              <w:t>63,753,449</w:t>
            </w:r>
          </w:p>
        </w:tc>
      </w:tr>
      <w:tr w:rsidR="00D87AE6" w:rsidRPr="00841F83" w14:paraId="4A9F16A3" w14:textId="77777777" w:rsidTr="00EA50EC">
        <w:trPr>
          <w:trHeight w:val="454"/>
        </w:trPr>
        <w:tc>
          <w:tcPr>
            <w:tcW w:w="1365" w:type="dxa"/>
            <w:tcBorders>
              <w:top w:val="nil"/>
              <w:left w:val="nil"/>
              <w:bottom w:val="nil"/>
              <w:right w:val="nil"/>
            </w:tcBorders>
            <w:shd w:val="clear" w:color="auto" w:fill="auto"/>
            <w:noWrap/>
            <w:hideMark/>
          </w:tcPr>
          <w:p w14:paraId="39A69079" w14:textId="77777777" w:rsidR="00D87AE6" w:rsidRPr="00841F83" w:rsidRDefault="00D87AE6" w:rsidP="00EA50EC">
            <w:pPr>
              <w:rPr>
                <w:rFonts w:eastAsia="Times New Roman" w:cs="Calibri"/>
                <w:color w:val="000000"/>
                <w:sz w:val="22"/>
                <w:szCs w:val="22"/>
                <w:lang w:eastAsia="en-GB"/>
              </w:rPr>
            </w:pPr>
          </w:p>
        </w:tc>
        <w:tc>
          <w:tcPr>
            <w:tcW w:w="0" w:type="auto"/>
            <w:tcBorders>
              <w:top w:val="nil"/>
              <w:left w:val="nil"/>
              <w:bottom w:val="nil"/>
              <w:right w:val="nil"/>
            </w:tcBorders>
            <w:shd w:val="clear" w:color="auto" w:fill="auto"/>
            <w:noWrap/>
            <w:hideMark/>
          </w:tcPr>
          <w:p w14:paraId="46013A6A" w14:textId="77777777" w:rsidR="00D87AE6" w:rsidRPr="00841F83" w:rsidRDefault="00D87AE6" w:rsidP="00EA50EC">
            <w:pPr>
              <w:rPr>
                <w:rFonts w:eastAsia="Times New Roman" w:cs="Times New Roman"/>
                <w:sz w:val="22"/>
                <w:szCs w:val="22"/>
                <w:lang w:eastAsia="en-GB"/>
              </w:rPr>
            </w:pPr>
          </w:p>
        </w:tc>
        <w:tc>
          <w:tcPr>
            <w:tcW w:w="0" w:type="auto"/>
            <w:vMerge/>
            <w:tcBorders>
              <w:left w:val="nil"/>
              <w:right w:val="nil"/>
            </w:tcBorders>
          </w:tcPr>
          <w:p w14:paraId="382AC0C9" w14:textId="77777777" w:rsidR="00D87AE6" w:rsidRDefault="00D87AE6" w:rsidP="00EA50EC">
            <w:pPr>
              <w:rPr>
                <w:rFonts w:eastAsia="Times New Roman" w:cs="Calibri"/>
                <w:color w:val="000000"/>
                <w:sz w:val="22"/>
                <w:szCs w:val="22"/>
                <w:lang w:eastAsia="en-GB"/>
              </w:rPr>
            </w:pPr>
          </w:p>
        </w:tc>
        <w:tc>
          <w:tcPr>
            <w:tcW w:w="1761" w:type="dxa"/>
            <w:tcBorders>
              <w:top w:val="nil"/>
              <w:left w:val="nil"/>
              <w:bottom w:val="nil"/>
              <w:right w:val="nil"/>
            </w:tcBorders>
            <w:shd w:val="clear" w:color="auto" w:fill="auto"/>
            <w:noWrap/>
            <w:hideMark/>
          </w:tcPr>
          <w:p w14:paraId="5B32B569" w14:textId="77777777" w:rsidR="00D87AE6" w:rsidRPr="00841F83" w:rsidRDefault="00D87AE6" w:rsidP="00EA50EC">
            <w:pPr>
              <w:rPr>
                <w:rFonts w:eastAsia="Times New Roman" w:cs="Calibri"/>
                <w:color w:val="000000"/>
                <w:sz w:val="22"/>
                <w:szCs w:val="22"/>
                <w:lang w:eastAsia="en-GB"/>
              </w:rPr>
            </w:pPr>
            <w:r>
              <w:rPr>
                <w:rFonts w:eastAsia="Times New Roman" w:cs="Calibri"/>
                <w:color w:val="000000"/>
                <w:sz w:val="22"/>
                <w:szCs w:val="22"/>
                <w:lang w:eastAsia="en-GB"/>
              </w:rPr>
              <w:t>&lt;</w:t>
            </w:r>
            <w:r w:rsidRPr="00841F83">
              <w:rPr>
                <w:rFonts w:eastAsia="Times New Roman" w:cs="Calibri"/>
                <w:color w:val="000000"/>
                <w:sz w:val="22"/>
                <w:szCs w:val="22"/>
                <w:lang w:eastAsia="en-GB"/>
              </w:rPr>
              <w:t xml:space="preserve"> 2 and ≥</w:t>
            </w:r>
            <w:r>
              <w:rPr>
                <w:rFonts w:eastAsia="Times New Roman" w:cs="Calibri"/>
                <w:color w:val="000000"/>
                <w:sz w:val="22"/>
                <w:szCs w:val="22"/>
                <w:lang w:eastAsia="en-GB"/>
              </w:rPr>
              <w:t xml:space="preserve"> </w:t>
            </w:r>
            <w:r w:rsidRPr="00841F83">
              <w:rPr>
                <w:rFonts w:eastAsia="Times New Roman" w:cs="Calibri"/>
                <w:color w:val="000000"/>
                <w:sz w:val="22"/>
                <w:szCs w:val="22"/>
                <w:lang w:eastAsia="en-GB"/>
              </w:rPr>
              <w:t>5</w:t>
            </w:r>
          </w:p>
        </w:tc>
        <w:tc>
          <w:tcPr>
            <w:tcW w:w="1600" w:type="dxa"/>
            <w:tcBorders>
              <w:top w:val="nil"/>
              <w:left w:val="nil"/>
              <w:bottom w:val="nil"/>
              <w:right w:val="nil"/>
            </w:tcBorders>
            <w:shd w:val="clear" w:color="auto" w:fill="auto"/>
            <w:noWrap/>
            <w:hideMark/>
          </w:tcPr>
          <w:p w14:paraId="4366678B" w14:textId="77777777" w:rsidR="00D87AE6" w:rsidRPr="00841F83" w:rsidRDefault="00D87AE6" w:rsidP="00EA50EC">
            <w:pPr>
              <w:jc w:val="right"/>
              <w:rPr>
                <w:rFonts w:eastAsia="Times New Roman" w:cs="Calibri"/>
                <w:color w:val="000000"/>
                <w:sz w:val="22"/>
                <w:szCs w:val="22"/>
                <w:lang w:eastAsia="en-GB"/>
              </w:rPr>
            </w:pPr>
            <w:r w:rsidRPr="00841F83">
              <w:rPr>
                <w:rFonts w:eastAsia="Times New Roman" w:cs="Calibri"/>
                <w:color w:val="000000"/>
                <w:sz w:val="22"/>
                <w:szCs w:val="22"/>
                <w:lang w:eastAsia="en-GB"/>
              </w:rPr>
              <w:t>47,408,119</w:t>
            </w:r>
          </w:p>
        </w:tc>
      </w:tr>
      <w:tr w:rsidR="00D87AE6" w:rsidRPr="00841F83" w14:paraId="1CB55C16" w14:textId="77777777" w:rsidTr="00EA50EC">
        <w:trPr>
          <w:trHeight w:val="454"/>
        </w:trPr>
        <w:tc>
          <w:tcPr>
            <w:tcW w:w="1365" w:type="dxa"/>
            <w:tcBorders>
              <w:top w:val="nil"/>
              <w:left w:val="nil"/>
              <w:bottom w:val="single" w:sz="4" w:space="0" w:color="auto"/>
              <w:right w:val="nil"/>
            </w:tcBorders>
            <w:shd w:val="clear" w:color="auto" w:fill="auto"/>
            <w:noWrap/>
            <w:hideMark/>
          </w:tcPr>
          <w:p w14:paraId="54344E92" w14:textId="77777777" w:rsidR="00D87AE6" w:rsidRPr="00841F83" w:rsidRDefault="00D87AE6" w:rsidP="00EA50EC">
            <w:pPr>
              <w:rPr>
                <w:rFonts w:eastAsia="Times New Roman" w:cs="Calibri"/>
                <w:color w:val="000000"/>
                <w:sz w:val="22"/>
                <w:szCs w:val="22"/>
                <w:lang w:eastAsia="en-GB"/>
              </w:rPr>
            </w:pPr>
          </w:p>
        </w:tc>
        <w:tc>
          <w:tcPr>
            <w:tcW w:w="0" w:type="auto"/>
            <w:tcBorders>
              <w:top w:val="nil"/>
              <w:left w:val="nil"/>
              <w:bottom w:val="single" w:sz="4" w:space="0" w:color="auto"/>
              <w:right w:val="nil"/>
            </w:tcBorders>
            <w:shd w:val="clear" w:color="auto" w:fill="auto"/>
            <w:noWrap/>
            <w:hideMark/>
          </w:tcPr>
          <w:p w14:paraId="75B70B55" w14:textId="77777777" w:rsidR="00D87AE6" w:rsidRPr="00841F83" w:rsidRDefault="00D87AE6" w:rsidP="00EA50EC">
            <w:pPr>
              <w:rPr>
                <w:rFonts w:eastAsia="Times New Roman" w:cs="Calibri"/>
                <w:color w:val="000000"/>
                <w:sz w:val="22"/>
                <w:szCs w:val="22"/>
                <w:lang w:eastAsia="en-GB"/>
              </w:rPr>
            </w:pPr>
          </w:p>
        </w:tc>
        <w:tc>
          <w:tcPr>
            <w:tcW w:w="0" w:type="auto"/>
            <w:vMerge/>
            <w:tcBorders>
              <w:left w:val="nil"/>
              <w:bottom w:val="single" w:sz="4" w:space="0" w:color="auto"/>
              <w:right w:val="nil"/>
            </w:tcBorders>
          </w:tcPr>
          <w:p w14:paraId="0A3AA2FC" w14:textId="77777777" w:rsidR="00D87AE6" w:rsidRPr="00841F83" w:rsidRDefault="00D87AE6" w:rsidP="00EA50EC">
            <w:pPr>
              <w:rPr>
                <w:rFonts w:eastAsia="Times New Roman" w:cs="Calibri"/>
                <w:color w:val="000000"/>
                <w:sz w:val="22"/>
                <w:szCs w:val="22"/>
                <w:lang w:eastAsia="en-GB"/>
              </w:rPr>
            </w:pPr>
          </w:p>
        </w:tc>
        <w:tc>
          <w:tcPr>
            <w:tcW w:w="1761" w:type="dxa"/>
            <w:tcBorders>
              <w:top w:val="nil"/>
              <w:left w:val="nil"/>
              <w:bottom w:val="single" w:sz="4" w:space="0" w:color="auto"/>
              <w:right w:val="nil"/>
            </w:tcBorders>
            <w:shd w:val="clear" w:color="auto" w:fill="auto"/>
            <w:noWrap/>
            <w:hideMark/>
          </w:tcPr>
          <w:p w14:paraId="068B4EA1"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w:t>
            </w:r>
            <w:r>
              <w:rPr>
                <w:rFonts w:eastAsia="Times New Roman" w:cs="Calibri"/>
                <w:color w:val="000000"/>
                <w:sz w:val="22"/>
                <w:szCs w:val="22"/>
                <w:lang w:eastAsia="en-GB"/>
              </w:rPr>
              <w:t xml:space="preserve"> </w:t>
            </w:r>
            <w:r w:rsidRPr="00841F83">
              <w:rPr>
                <w:rFonts w:eastAsia="Times New Roman" w:cs="Calibri"/>
                <w:color w:val="000000"/>
                <w:sz w:val="22"/>
                <w:szCs w:val="22"/>
                <w:lang w:eastAsia="en-GB"/>
              </w:rPr>
              <w:t>5</w:t>
            </w:r>
          </w:p>
        </w:tc>
        <w:tc>
          <w:tcPr>
            <w:tcW w:w="1600" w:type="dxa"/>
            <w:tcBorders>
              <w:top w:val="nil"/>
              <w:left w:val="nil"/>
              <w:bottom w:val="single" w:sz="4" w:space="0" w:color="auto"/>
              <w:right w:val="nil"/>
            </w:tcBorders>
            <w:shd w:val="clear" w:color="auto" w:fill="auto"/>
            <w:noWrap/>
            <w:hideMark/>
          </w:tcPr>
          <w:p w14:paraId="295428FE" w14:textId="77777777" w:rsidR="00D87AE6" w:rsidRPr="00841F83" w:rsidRDefault="00D87AE6" w:rsidP="00EA50EC">
            <w:pPr>
              <w:jc w:val="right"/>
              <w:rPr>
                <w:rFonts w:eastAsia="Times New Roman" w:cs="Calibri"/>
                <w:color w:val="000000"/>
                <w:sz w:val="22"/>
                <w:szCs w:val="22"/>
                <w:lang w:eastAsia="en-GB"/>
              </w:rPr>
            </w:pPr>
            <w:r w:rsidRPr="00841F83">
              <w:rPr>
                <w:rFonts w:eastAsia="Times New Roman" w:cs="Calibri"/>
                <w:color w:val="000000"/>
                <w:sz w:val="22"/>
                <w:szCs w:val="22"/>
                <w:lang w:eastAsia="en-GB"/>
              </w:rPr>
              <w:t>3,344,577</w:t>
            </w:r>
          </w:p>
        </w:tc>
      </w:tr>
      <w:tr w:rsidR="00D87AE6" w:rsidRPr="00841F83" w14:paraId="7F81C4E5" w14:textId="77777777" w:rsidTr="00EA50EC">
        <w:trPr>
          <w:trHeight w:val="454"/>
        </w:trPr>
        <w:tc>
          <w:tcPr>
            <w:tcW w:w="1365" w:type="dxa"/>
            <w:tcBorders>
              <w:top w:val="nil"/>
              <w:left w:val="nil"/>
              <w:bottom w:val="nil"/>
              <w:right w:val="nil"/>
            </w:tcBorders>
            <w:shd w:val="clear" w:color="auto" w:fill="auto"/>
            <w:noWrap/>
            <w:hideMark/>
          </w:tcPr>
          <w:p w14:paraId="749A7A3A"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Policy Periods</w:t>
            </w:r>
          </w:p>
        </w:tc>
        <w:tc>
          <w:tcPr>
            <w:tcW w:w="0" w:type="auto"/>
            <w:tcBorders>
              <w:top w:val="nil"/>
              <w:left w:val="nil"/>
              <w:bottom w:val="nil"/>
              <w:right w:val="nil"/>
            </w:tcBorders>
            <w:shd w:val="clear" w:color="auto" w:fill="auto"/>
            <w:noWrap/>
            <w:hideMark/>
          </w:tcPr>
          <w:p w14:paraId="654FF2C9"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Period</w:t>
            </w:r>
          </w:p>
        </w:tc>
        <w:tc>
          <w:tcPr>
            <w:tcW w:w="0" w:type="auto"/>
            <w:vMerge w:val="restart"/>
            <w:tcBorders>
              <w:top w:val="nil"/>
              <w:left w:val="nil"/>
              <w:right w:val="nil"/>
            </w:tcBorders>
          </w:tcPr>
          <w:p w14:paraId="472202A1" w14:textId="77777777" w:rsidR="00D87AE6"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Time periods of test-day records MQ</w:t>
            </w:r>
            <w:r>
              <w:rPr>
                <w:rFonts w:eastAsia="Times New Roman" w:cs="Calibri"/>
                <w:color w:val="000000"/>
                <w:sz w:val="22"/>
                <w:szCs w:val="22"/>
                <w:lang w:eastAsia="en-GB"/>
              </w:rPr>
              <w:t xml:space="preserve"> (Milk quota)</w:t>
            </w:r>
            <w:r w:rsidRPr="00841F83">
              <w:rPr>
                <w:rFonts w:eastAsia="Times New Roman" w:cs="Calibri"/>
                <w:color w:val="000000"/>
                <w:sz w:val="22"/>
                <w:szCs w:val="22"/>
                <w:lang w:eastAsia="en-GB"/>
              </w:rPr>
              <w:t xml:space="preserve">: 2009-2013, </w:t>
            </w:r>
          </w:p>
          <w:p w14:paraId="7ECBACC2" w14:textId="77777777" w:rsidR="00D87AE6"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PMQ</w:t>
            </w:r>
            <w:r>
              <w:rPr>
                <w:rFonts w:eastAsia="Times New Roman" w:cs="Calibri"/>
                <w:color w:val="000000"/>
                <w:sz w:val="22"/>
                <w:szCs w:val="22"/>
                <w:lang w:eastAsia="en-GB"/>
              </w:rPr>
              <w:t xml:space="preserve"> (post-milk quota)</w:t>
            </w:r>
            <w:r w:rsidRPr="00841F83">
              <w:rPr>
                <w:rFonts w:eastAsia="Times New Roman" w:cs="Calibri"/>
                <w:color w:val="000000"/>
                <w:sz w:val="22"/>
                <w:szCs w:val="22"/>
                <w:lang w:eastAsia="en-GB"/>
              </w:rPr>
              <w:t xml:space="preserve">: 2014-2016, </w:t>
            </w:r>
          </w:p>
          <w:p w14:paraId="66AF793F"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PH</w:t>
            </w:r>
            <w:r>
              <w:rPr>
                <w:rFonts w:eastAsia="Times New Roman" w:cs="Calibri"/>
                <w:color w:val="000000"/>
                <w:sz w:val="22"/>
                <w:szCs w:val="22"/>
                <w:lang w:eastAsia="en-GB"/>
              </w:rPr>
              <w:t xml:space="preserve"> (Phosphate regulation)</w:t>
            </w:r>
            <w:r w:rsidRPr="00841F83">
              <w:rPr>
                <w:rFonts w:eastAsia="Times New Roman" w:cs="Calibri"/>
                <w:color w:val="000000"/>
                <w:sz w:val="22"/>
                <w:szCs w:val="22"/>
                <w:lang w:eastAsia="en-GB"/>
              </w:rPr>
              <w:t xml:space="preserve">: 2017-2019 </w:t>
            </w:r>
          </w:p>
        </w:tc>
        <w:tc>
          <w:tcPr>
            <w:tcW w:w="1761" w:type="dxa"/>
            <w:tcBorders>
              <w:top w:val="nil"/>
              <w:left w:val="nil"/>
              <w:bottom w:val="nil"/>
              <w:right w:val="nil"/>
            </w:tcBorders>
            <w:shd w:val="clear" w:color="auto" w:fill="auto"/>
            <w:noWrap/>
            <w:hideMark/>
          </w:tcPr>
          <w:p w14:paraId="74CB5FF1"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MQ</w:t>
            </w:r>
          </w:p>
        </w:tc>
        <w:tc>
          <w:tcPr>
            <w:tcW w:w="1600" w:type="dxa"/>
            <w:tcBorders>
              <w:top w:val="nil"/>
              <w:left w:val="nil"/>
              <w:bottom w:val="nil"/>
              <w:right w:val="nil"/>
            </w:tcBorders>
            <w:shd w:val="clear" w:color="auto" w:fill="auto"/>
            <w:noWrap/>
            <w:hideMark/>
          </w:tcPr>
          <w:p w14:paraId="392C9CA2" w14:textId="77777777" w:rsidR="00D87AE6" w:rsidRPr="00841F83" w:rsidRDefault="00D87AE6" w:rsidP="00EA50EC">
            <w:pPr>
              <w:jc w:val="right"/>
              <w:rPr>
                <w:rFonts w:eastAsia="Times New Roman" w:cs="Calibri"/>
                <w:color w:val="000000"/>
                <w:sz w:val="22"/>
                <w:szCs w:val="22"/>
                <w:lang w:eastAsia="en-GB"/>
              </w:rPr>
            </w:pPr>
            <w:r w:rsidRPr="00841F83">
              <w:rPr>
                <w:rFonts w:eastAsia="Times New Roman" w:cs="Calibri"/>
                <w:color w:val="000000"/>
                <w:sz w:val="22"/>
                <w:szCs w:val="22"/>
                <w:lang w:eastAsia="en-GB"/>
              </w:rPr>
              <w:t>49,613,372</w:t>
            </w:r>
          </w:p>
        </w:tc>
      </w:tr>
      <w:tr w:rsidR="00D87AE6" w:rsidRPr="00841F83" w14:paraId="06987436" w14:textId="77777777" w:rsidTr="00EA50EC">
        <w:trPr>
          <w:trHeight w:val="454"/>
        </w:trPr>
        <w:tc>
          <w:tcPr>
            <w:tcW w:w="1365" w:type="dxa"/>
            <w:tcBorders>
              <w:top w:val="nil"/>
              <w:left w:val="nil"/>
              <w:bottom w:val="nil"/>
              <w:right w:val="nil"/>
            </w:tcBorders>
            <w:shd w:val="clear" w:color="auto" w:fill="auto"/>
            <w:noWrap/>
            <w:hideMark/>
          </w:tcPr>
          <w:p w14:paraId="306B816C" w14:textId="77777777" w:rsidR="00D87AE6" w:rsidRPr="00841F83" w:rsidRDefault="00D87AE6" w:rsidP="00EA50EC">
            <w:pPr>
              <w:rPr>
                <w:rFonts w:eastAsia="Times New Roman" w:cs="Calibri"/>
                <w:color w:val="000000"/>
                <w:sz w:val="22"/>
                <w:szCs w:val="22"/>
                <w:lang w:eastAsia="en-GB"/>
              </w:rPr>
            </w:pPr>
          </w:p>
        </w:tc>
        <w:tc>
          <w:tcPr>
            <w:tcW w:w="0" w:type="auto"/>
            <w:tcBorders>
              <w:top w:val="nil"/>
              <w:left w:val="nil"/>
              <w:bottom w:val="nil"/>
              <w:right w:val="nil"/>
            </w:tcBorders>
            <w:shd w:val="clear" w:color="auto" w:fill="auto"/>
            <w:noWrap/>
            <w:hideMark/>
          </w:tcPr>
          <w:p w14:paraId="2750EC5F" w14:textId="77777777" w:rsidR="00D87AE6" w:rsidRPr="00841F83" w:rsidRDefault="00D87AE6" w:rsidP="00EA50EC">
            <w:pPr>
              <w:rPr>
                <w:rFonts w:eastAsia="Times New Roman" w:cs="Times New Roman"/>
                <w:sz w:val="22"/>
                <w:szCs w:val="22"/>
                <w:lang w:eastAsia="en-GB"/>
              </w:rPr>
            </w:pPr>
          </w:p>
        </w:tc>
        <w:tc>
          <w:tcPr>
            <w:tcW w:w="0" w:type="auto"/>
            <w:vMerge/>
            <w:tcBorders>
              <w:left w:val="nil"/>
              <w:right w:val="nil"/>
            </w:tcBorders>
          </w:tcPr>
          <w:p w14:paraId="6688ADB5" w14:textId="77777777" w:rsidR="00D87AE6" w:rsidRPr="00841F83" w:rsidRDefault="00D87AE6" w:rsidP="00EA50EC">
            <w:pPr>
              <w:rPr>
                <w:rFonts w:eastAsia="Times New Roman" w:cs="Calibri"/>
                <w:color w:val="000000"/>
                <w:sz w:val="22"/>
                <w:szCs w:val="22"/>
                <w:lang w:eastAsia="en-GB"/>
              </w:rPr>
            </w:pPr>
          </w:p>
        </w:tc>
        <w:tc>
          <w:tcPr>
            <w:tcW w:w="1761" w:type="dxa"/>
            <w:tcBorders>
              <w:top w:val="nil"/>
              <w:left w:val="nil"/>
              <w:bottom w:val="nil"/>
              <w:right w:val="nil"/>
            </w:tcBorders>
            <w:shd w:val="clear" w:color="auto" w:fill="auto"/>
            <w:noWrap/>
            <w:hideMark/>
          </w:tcPr>
          <w:p w14:paraId="247CF79C"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PMQ</w:t>
            </w:r>
          </w:p>
        </w:tc>
        <w:tc>
          <w:tcPr>
            <w:tcW w:w="1600" w:type="dxa"/>
            <w:tcBorders>
              <w:top w:val="nil"/>
              <w:left w:val="nil"/>
              <w:bottom w:val="nil"/>
              <w:right w:val="nil"/>
            </w:tcBorders>
            <w:shd w:val="clear" w:color="auto" w:fill="auto"/>
            <w:noWrap/>
            <w:hideMark/>
          </w:tcPr>
          <w:p w14:paraId="6933E300" w14:textId="77777777" w:rsidR="00D87AE6" w:rsidRPr="00841F83" w:rsidRDefault="00D87AE6" w:rsidP="00EA50EC">
            <w:pPr>
              <w:jc w:val="right"/>
              <w:rPr>
                <w:rFonts w:eastAsia="Times New Roman" w:cs="Calibri"/>
                <w:color w:val="000000"/>
                <w:sz w:val="22"/>
                <w:szCs w:val="22"/>
                <w:lang w:eastAsia="en-GB"/>
              </w:rPr>
            </w:pPr>
            <w:r w:rsidRPr="00841F83">
              <w:rPr>
                <w:rFonts w:eastAsia="Times New Roman" w:cs="Calibri"/>
                <w:color w:val="000000"/>
                <w:sz w:val="22"/>
                <w:szCs w:val="22"/>
                <w:lang w:eastAsia="en-GB"/>
              </w:rPr>
              <w:t>33,652,664</w:t>
            </w:r>
          </w:p>
        </w:tc>
      </w:tr>
      <w:tr w:rsidR="00D87AE6" w:rsidRPr="00841F83" w14:paraId="5456E625" w14:textId="77777777" w:rsidTr="00EA50EC">
        <w:trPr>
          <w:trHeight w:val="454"/>
        </w:trPr>
        <w:tc>
          <w:tcPr>
            <w:tcW w:w="1365" w:type="dxa"/>
            <w:tcBorders>
              <w:top w:val="nil"/>
              <w:left w:val="nil"/>
              <w:bottom w:val="single" w:sz="4" w:space="0" w:color="auto"/>
              <w:right w:val="nil"/>
            </w:tcBorders>
            <w:shd w:val="clear" w:color="auto" w:fill="auto"/>
            <w:noWrap/>
            <w:hideMark/>
          </w:tcPr>
          <w:p w14:paraId="21AEDCBD" w14:textId="77777777" w:rsidR="00D87AE6" w:rsidRPr="00841F83" w:rsidRDefault="00D87AE6" w:rsidP="00EA50EC">
            <w:pPr>
              <w:rPr>
                <w:rFonts w:eastAsia="Times New Roman" w:cs="Calibri"/>
                <w:color w:val="000000"/>
                <w:sz w:val="22"/>
                <w:szCs w:val="22"/>
                <w:lang w:eastAsia="en-GB"/>
              </w:rPr>
            </w:pPr>
          </w:p>
        </w:tc>
        <w:tc>
          <w:tcPr>
            <w:tcW w:w="0" w:type="auto"/>
            <w:tcBorders>
              <w:top w:val="nil"/>
              <w:left w:val="nil"/>
              <w:bottom w:val="single" w:sz="4" w:space="0" w:color="auto"/>
              <w:right w:val="nil"/>
            </w:tcBorders>
            <w:shd w:val="clear" w:color="auto" w:fill="auto"/>
            <w:noWrap/>
            <w:hideMark/>
          </w:tcPr>
          <w:p w14:paraId="4C56FD13" w14:textId="77777777" w:rsidR="00D87AE6" w:rsidRPr="00841F83" w:rsidRDefault="00D87AE6" w:rsidP="00EA50EC">
            <w:pPr>
              <w:rPr>
                <w:rFonts w:eastAsia="Times New Roman" w:cs="Calibri"/>
                <w:color w:val="000000"/>
                <w:sz w:val="22"/>
                <w:szCs w:val="22"/>
                <w:lang w:eastAsia="en-GB"/>
              </w:rPr>
            </w:pPr>
          </w:p>
        </w:tc>
        <w:tc>
          <w:tcPr>
            <w:tcW w:w="0" w:type="auto"/>
            <w:vMerge/>
            <w:tcBorders>
              <w:left w:val="nil"/>
              <w:bottom w:val="single" w:sz="4" w:space="0" w:color="auto"/>
              <w:right w:val="nil"/>
            </w:tcBorders>
          </w:tcPr>
          <w:p w14:paraId="4037A781" w14:textId="77777777" w:rsidR="00D87AE6" w:rsidRPr="00841F83" w:rsidRDefault="00D87AE6" w:rsidP="00EA50EC">
            <w:pPr>
              <w:rPr>
                <w:rFonts w:eastAsia="Times New Roman" w:cs="Calibri"/>
                <w:color w:val="000000"/>
                <w:sz w:val="22"/>
                <w:szCs w:val="22"/>
                <w:lang w:eastAsia="en-GB"/>
              </w:rPr>
            </w:pPr>
          </w:p>
        </w:tc>
        <w:tc>
          <w:tcPr>
            <w:tcW w:w="1761" w:type="dxa"/>
            <w:tcBorders>
              <w:top w:val="nil"/>
              <w:left w:val="nil"/>
              <w:bottom w:val="single" w:sz="4" w:space="0" w:color="auto"/>
              <w:right w:val="nil"/>
            </w:tcBorders>
            <w:shd w:val="clear" w:color="auto" w:fill="auto"/>
            <w:noWrap/>
            <w:hideMark/>
          </w:tcPr>
          <w:p w14:paraId="3221E564" w14:textId="77777777" w:rsidR="00D87AE6" w:rsidRPr="00841F83" w:rsidRDefault="00D87AE6" w:rsidP="00EA50EC">
            <w:pPr>
              <w:rPr>
                <w:rFonts w:eastAsia="Times New Roman" w:cs="Calibri"/>
                <w:color w:val="000000"/>
                <w:sz w:val="22"/>
                <w:szCs w:val="22"/>
                <w:lang w:eastAsia="en-GB"/>
              </w:rPr>
            </w:pPr>
            <w:r w:rsidRPr="00841F83">
              <w:rPr>
                <w:rFonts w:eastAsia="Times New Roman" w:cs="Calibri"/>
                <w:color w:val="000000"/>
                <w:sz w:val="22"/>
                <w:szCs w:val="22"/>
                <w:lang w:eastAsia="en-GB"/>
              </w:rPr>
              <w:t>PH</w:t>
            </w:r>
          </w:p>
        </w:tc>
        <w:tc>
          <w:tcPr>
            <w:tcW w:w="1600" w:type="dxa"/>
            <w:tcBorders>
              <w:top w:val="nil"/>
              <w:left w:val="nil"/>
              <w:bottom w:val="single" w:sz="4" w:space="0" w:color="auto"/>
              <w:right w:val="nil"/>
            </w:tcBorders>
            <w:shd w:val="clear" w:color="auto" w:fill="auto"/>
            <w:noWrap/>
            <w:hideMark/>
          </w:tcPr>
          <w:p w14:paraId="596A0BE3" w14:textId="77777777" w:rsidR="00D87AE6" w:rsidRPr="00841F83" w:rsidRDefault="00D87AE6" w:rsidP="00EA50EC">
            <w:pPr>
              <w:jc w:val="right"/>
              <w:rPr>
                <w:rFonts w:eastAsia="Times New Roman" w:cs="Calibri"/>
                <w:color w:val="000000"/>
                <w:sz w:val="22"/>
                <w:szCs w:val="22"/>
                <w:lang w:eastAsia="en-GB"/>
              </w:rPr>
            </w:pPr>
            <w:r w:rsidRPr="00841F83">
              <w:rPr>
                <w:rFonts w:eastAsia="Times New Roman" w:cs="Calibri"/>
                <w:color w:val="000000"/>
                <w:sz w:val="22"/>
                <w:szCs w:val="22"/>
                <w:lang w:eastAsia="en-GB"/>
              </w:rPr>
              <w:t>31,240,109</w:t>
            </w:r>
          </w:p>
        </w:tc>
      </w:tr>
    </w:tbl>
    <w:p w14:paraId="0EC2AA3C" w14:textId="30358DEB" w:rsidR="007E4E98" w:rsidRPr="006B4E3A" w:rsidRDefault="007E4E98" w:rsidP="00A2514D">
      <w:pPr>
        <w:spacing w:after="100" w:afterAutospacing="1"/>
        <w:ind w:firstLine="567"/>
        <w:rPr>
          <w:rFonts w:cs="Times New Roman (Body CS)"/>
        </w:rPr>
      </w:pPr>
      <w:r w:rsidRPr="00841F83">
        <w:lastRenderedPageBreak/>
        <w:t>.</w:t>
      </w:r>
    </w:p>
    <w:sectPr w:rsidR="007E4E98" w:rsidRPr="006B4E3A" w:rsidSect="009D4A3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呚䵕샠Ɔ怀"/>
    <w:panose1 w:val="00000500000000020000"/>
    <w:charset w:val="00"/>
    <w:family w:val="auto"/>
    <w:pitch w:val="variable"/>
    <w:sig w:usb0="E00002FF" w:usb1="5000205A" w:usb2="00000000" w:usb3="00000000" w:csb0="0000019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41966"/>
    <w:multiLevelType w:val="hybridMultilevel"/>
    <w:tmpl w:val="78C6C1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C17AC8"/>
    <w:multiLevelType w:val="hybridMultilevel"/>
    <w:tmpl w:val="34E8F7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onique Mourits">
    <w15:presenceInfo w15:providerId="Windows Live" w15:userId="c72d2917e91e4b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2D"/>
    <w:rsid w:val="00016BB5"/>
    <w:rsid w:val="00045CFE"/>
    <w:rsid w:val="00046ED2"/>
    <w:rsid w:val="000510D6"/>
    <w:rsid w:val="0006624C"/>
    <w:rsid w:val="0007136C"/>
    <w:rsid w:val="00072005"/>
    <w:rsid w:val="00077501"/>
    <w:rsid w:val="00082C90"/>
    <w:rsid w:val="00085BB6"/>
    <w:rsid w:val="00093929"/>
    <w:rsid w:val="00095FB8"/>
    <w:rsid w:val="000C1892"/>
    <w:rsid w:val="000C7B67"/>
    <w:rsid w:val="000D2A80"/>
    <w:rsid w:val="000D458D"/>
    <w:rsid w:val="000D5646"/>
    <w:rsid w:val="000E6CD3"/>
    <w:rsid w:val="00113439"/>
    <w:rsid w:val="001152DC"/>
    <w:rsid w:val="00164660"/>
    <w:rsid w:val="001649AF"/>
    <w:rsid w:val="00166CC4"/>
    <w:rsid w:val="001744EA"/>
    <w:rsid w:val="001832DA"/>
    <w:rsid w:val="001B3C4D"/>
    <w:rsid w:val="00230BA6"/>
    <w:rsid w:val="00232A7F"/>
    <w:rsid w:val="00246BF9"/>
    <w:rsid w:val="00254F76"/>
    <w:rsid w:val="002612E4"/>
    <w:rsid w:val="00303B46"/>
    <w:rsid w:val="0031039E"/>
    <w:rsid w:val="00350257"/>
    <w:rsid w:val="0036383C"/>
    <w:rsid w:val="003709B9"/>
    <w:rsid w:val="0039632B"/>
    <w:rsid w:val="003E3C27"/>
    <w:rsid w:val="004202F2"/>
    <w:rsid w:val="00427FA7"/>
    <w:rsid w:val="004608AC"/>
    <w:rsid w:val="00490709"/>
    <w:rsid w:val="004A32FB"/>
    <w:rsid w:val="004C7C7F"/>
    <w:rsid w:val="004D1335"/>
    <w:rsid w:val="004E084F"/>
    <w:rsid w:val="004F7454"/>
    <w:rsid w:val="00504925"/>
    <w:rsid w:val="0052453B"/>
    <w:rsid w:val="00530F8A"/>
    <w:rsid w:val="00551639"/>
    <w:rsid w:val="00570FC1"/>
    <w:rsid w:val="00571F62"/>
    <w:rsid w:val="00584CED"/>
    <w:rsid w:val="00595A2D"/>
    <w:rsid w:val="005A1E3C"/>
    <w:rsid w:val="005D2271"/>
    <w:rsid w:val="005F0F20"/>
    <w:rsid w:val="00614856"/>
    <w:rsid w:val="00666C18"/>
    <w:rsid w:val="00691754"/>
    <w:rsid w:val="006A0CDB"/>
    <w:rsid w:val="006B3B36"/>
    <w:rsid w:val="006B4E3A"/>
    <w:rsid w:val="006F0EFC"/>
    <w:rsid w:val="006F7AA0"/>
    <w:rsid w:val="0073737F"/>
    <w:rsid w:val="0076644E"/>
    <w:rsid w:val="00783873"/>
    <w:rsid w:val="007973E2"/>
    <w:rsid w:val="007A1E70"/>
    <w:rsid w:val="007D39C7"/>
    <w:rsid w:val="007E4E98"/>
    <w:rsid w:val="007F00E5"/>
    <w:rsid w:val="007F7F4F"/>
    <w:rsid w:val="00801802"/>
    <w:rsid w:val="00803BC1"/>
    <w:rsid w:val="00815AC4"/>
    <w:rsid w:val="008679CD"/>
    <w:rsid w:val="008E4A73"/>
    <w:rsid w:val="00925D38"/>
    <w:rsid w:val="00927783"/>
    <w:rsid w:val="009449B8"/>
    <w:rsid w:val="00967E24"/>
    <w:rsid w:val="009D0B6D"/>
    <w:rsid w:val="009D4A3C"/>
    <w:rsid w:val="009E13A7"/>
    <w:rsid w:val="009E18AB"/>
    <w:rsid w:val="009E3305"/>
    <w:rsid w:val="00A23E37"/>
    <w:rsid w:val="00A2514D"/>
    <w:rsid w:val="00A540CB"/>
    <w:rsid w:val="00A604E4"/>
    <w:rsid w:val="00A75A43"/>
    <w:rsid w:val="00A81E5D"/>
    <w:rsid w:val="00A90FC9"/>
    <w:rsid w:val="00AA04E9"/>
    <w:rsid w:val="00AA59BB"/>
    <w:rsid w:val="00AC3AAE"/>
    <w:rsid w:val="00AD4E5C"/>
    <w:rsid w:val="00AD6E05"/>
    <w:rsid w:val="00AF23C6"/>
    <w:rsid w:val="00B200E7"/>
    <w:rsid w:val="00B205DF"/>
    <w:rsid w:val="00B25A0E"/>
    <w:rsid w:val="00B40B8A"/>
    <w:rsid w:val="00B51EC7"/>
    <w:rsid w:val="00B52A08"/>
    <w:rsid w:val="00B62BB4"/>
    <w:rsid w:val="00B71365"/>
    <w:rsid w:val="00B71A5C"/>
    <w:rsid w:val="00B96532"/>
    <w:rsid w:val="00BB5364"/>
    <w:rsid w:val="00BC5875"/>
    <w:rsid w:val="00BE645D"/>
    <w:rsid w:val="00BE692B"/>
    <w:rsid w:val="00C173FF"/>
    <w:rsid w:val="00C37AE3"/>
    <w:rsid w:val="00C42749"/>
    <w:rsid w:val="00C4569E"/>
    <w:rsid w:val="00C95749"/>
    <w:rsid w:val="00CA6B59"/>
    <w:rsid w:val="00CB583B"/>
    <w:rsid w:val="00CC7173"/>
    <w:rsid w:val="00CE04D6"/>
    <w:rsid w:val="00CF110D"/>
    <w:rsid w:val="00CF37CE"/>
    <w:rsid w:val="00D61FEF"/>
    <w:rsid w:val="00D757A1"/>
    <w:rsid w:val="00D77618"/>
    <w:rsid w:val="00D83A27"/>
    <w:rsid w:val="00D8705A"/>
    <w:rsid w:val="00D87AE6"/>
    <w:rsid w:val="00DD5B4B"/>
    <w:rsid w:val="00DF5B3C"/>
    <w:rsid w:val="00E11167"/>
    <w:rsid w:val="00E27C3B"/>
    <w:rsid w:val="00E439DB"/>
    <w:rsid w:val="00E46C69"/>
    <w:rsid w:val="00E54C00"/>
    <w:rsid w:val="00E66671"/>
    <w:rsid w:val="00E9375E"/>
    <w:rsid w:val="00ED1B3D"/>
    <w:rsid w:val="00EE514D"/>
    <w:rsid w:val="00EF0CE2"/>
    <w:rsid w:val="00EF426D"/>
    <w:rsid w:val="00F52F6E"/>
    <w:rsid w:val="00F55722"/>
    <w:rsid w:val="00F71FB9"/>
    <w:rsid w:val="00F736E7"/>
    <w:rsid w:val="00F834DB"/>
    <w:rsid w:val="00FA2A65"/>
    <w:rsid w:val="00FB12FB"/>
    <w:rsid w:val="00FB412F"/>
    <w:rsid w:val="00FC23DE"/>
    <w:rsid w:val="00FD6094"/>
    <w:rsid w:val="00FE0CF0"/>
    <w:rsid w:val="00FE12E7"/>
    <w:rsid w:val="00FE350E"/>
    <w:rsid w:val="00FE3B4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79912A5"/>
  <w15:chartTrackingRefBased/>
  <w15:docId w15:val="{BBD0D082-33F5-6242-B7CE-D89453B26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83C"/>
    <w:pPr>
      <w:jc w:val="both"/>
    </w:pPr>
    <w:rPr>
      <w:rFonts w:ascii="Times" w:hAnsi="Times"/>
      <w:color w:val="000000" w:themeColor="text1"/>
      <w:lang w:val="en-GB"/>
    </w:rPr>
  </w:style>
  <w:style w:type="paragraph" w:styleId="Heading1">
    <w:name w:val="heading 1"/>
    <w:basedOn w:val="Normal"/>
    <w:next w:val="Normal"/>
    <w:link w:val="Heading1Char"/>
    <w:autoRedefine/>
    <w:uiPriority w:val="9"/>
    <w:qFormat/>
    <w:rsid w:val="0036383C"/>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autoRedefine/>
    <w:uiPriority w:val="9"/>
    <w:semiHidden/>
    <w:unhideWhenUsed/>
    <w:qFormat/>
    <w:rsid w:val="0036383C"/>
    <w:pPr>
      <w:keepNext/>
      <w:keepLines/>
      <w:spacing w:before="4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83C"/>
    <w:rPr>
      <w:rFonts w:ascii="Times" w:eastAsiaTheme="majorEastAsia" w:hAnsi="Times" w:cstheme="majorBidi"/>
      <w:color w:val="000000" w:themeColor="text1"/>
      <w:sz w:val="32"/>
      <w:szCs w:val="32"/>
    </w:rPr>
  </w:style>
  <w:style w:type="character" w:customStyle="1" w:styleId="Heading2Char">
    <w:name w:val="Heading 2 Char"/>
    <w:basedOn w:val="DefaultParagraphFont"/>
    <w:link w:val="Heading2"/>
    <w:uiPriority w:val="9"/>
    <w:semiHidden/>
    <w:rsid w:val="0036383C"/>
    <w:rPr>
      <w:rFonts w:ascii="Times" w:eastAsiaTheme="majorEastAsia" w:hAnsi="Times" w:cstheme="majorBidi"/>
      <w:color w:val="000000" w:themeColor="text1"/>
      <w:sz w:val="26"/>
      <w:szCs w:val="26"/>
    </w:rPr>
  </w:style>
  <w:style w:type="paragraph" w:customStyle="1" w:styleId="Sub-heading">
    <w:name w:val="Sub-heading"/>
    <w:basedOn w:val="Normal"/>
    <w:autoRedefine/>
    <w:qFormat/>
    <w:rsid w:val="0036383C"/>
    <w:pPr>
      <w:ind w:left="720"/>
    </w:pPr>
    <w:rPr>
      <w:rFonts w:cs="Times New Roman (Body CS)"/>
      <w:caps/>
    </w:rPr>
  </w:style>
  <w:style w:type="table" w:styleId="TableGrid">
    <w:name w:val="Table Grid"/>
    <w:basedOn w:val="TableNormal"/>
    <w:uiPriority w:val="39"/>
    <w:rsid w:val="00595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5A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5A2D"/>
    <w:rPr>
      <w:rFonts w:ascii="Times New Roman" w:hAnsi="Times New Roman" w:cs="Times New Roman"/>
      <w:color w:val="000000" w:themeColor="text1"/>
      <w:sz w:val="18"/>
      <w:szCs w:val="18"/>
      <w:lang w:val="en-GB"/>
    </w:rPr>
  </w:style>
  <w:style w:type="paragraph" w:styleId="ListParagraph">
    <w:name w:val="List Paragraph"/>
    <w:basedOn w:val="Normal"/>
    <w:uiPriority w:val="34"/>
    <w:qFormat/>
    <w:rsid w:val="00071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P.S. (Pranav)</dc:creator>
  <cp:keywords/>
  <dc:description/>
  <cp:lastModifiedBy>Kulkarni, P.S. (Pranav)</cp:lastModifiedBy>
  <cp:revision>1</cp:revision>
  <dcterms:created xsi:type="dcterms:W3CDTF">2020-11-25T09:20:00Z</dcterms:created>
  <dcterms:modified xsi:type="dcterms:W3CDTF">2020-11-25T11:14:00Z</dcterms:modified>
</cp:coreProperties>
</file>